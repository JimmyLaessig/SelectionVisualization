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244" w:rsidRPr="007817F7" w:rsidRDefault="00235244" w:rsidP="00BB2815">
      <w:pPr>
        <w:pStyle w:val="VTitleLineTop"/>
        <w:jc w:val="both"/>
        <w:rPr>
          <w:rFonts w:asciiTheme="majorHAnsi" w:hAnsiTheme="majorHAnsi"/>
        </w:rPr>
      </w:pPr>
    </w:p>
    <w:p w:rsidR="00235244" w:rsidRPr="007817F7" w:rsidRDefault="00235244" w:rsidP="00BB2815">
      <w:pPr>
        <w:pStyle w:val="VTitleFirst"/>
        <w:jc w:val="both"/>
        <w:rPr>
          <w:rFonts w:asciiTheme="majorHAnsi" w:hAnsiTheme="majorHAnsi"/>
        </w:rPr>
      </w:pPr>
      <w:r w:rsidRPr="007817F7">
        <w:rPr>
          <w:rFonts w:asciiTheme="majorHAnsi" w:hAnsiTheme="majorHAnsi"/>
        </w:rPr>
        <w:t>VRVis Research Center</w:t>
      </w:r>
      <w:r w:rsidRPr="007817F7">
        <w:rPr>
          <w:rFonts w:asciiTheme="majorHAnsi" w:hAnsiTheme="majorHAnsi"/>
        </w:rPr>
        <w:tab/>
      </w:r>
      <w:r w:rsidRPr="007817F7">
        <w:rPr>
          <w:rFonts w:asciiTheme="majorHAnsi" w:hAnsiTheme="majorHAnsi"/>
        </w:rPr>
        <w:tab/>
      </w:r>
    </w:p>
    <w:p w:rsidR="00235244" w:rsidRPr="007817F7" w:rsidRDefault="005B2BA3" w:rsidP="00BB2815">
      <w:pPr>
        <w:pStyle w:val="VTitle"/>
        <w:jc w:val="both"/>
        <w:rPr>
          <w:rFonts w:asciiTheme="majorHAnsi" w:hAnsiTheme="majorHAnsi"/>
        </w:rPr>
      </w:pPr>
      <w:r w:rsidRPr="007817F7">
        <w:rPr>
          <w:rFonts w:asciiTheme="majorHAnsi" w:hAnsiTheme="majorHAnsi"/>
        </w:rPr>
        <w:t xml:space="preserve">Implementation of </w:t>
      </w:r>
      <w:r w:rsidR="00AF125F" w:rsidRPr="007817F7">
        <w:rPr>
          <w:rFonts w:asciiTheme="majorHAnsi" w:hAnsiTheme="majorHAnsi"/>
        </w:rPr>
        <w:t>Visual Selection</w:t>
      </w:r>
      <w:r w:rsidRPr="007817F7">
        <w:rPr>
          <w:rFonts w:asciiTheme="majorHAnsi" w:hAnsiTheme="majorHAnsi"/>
        </w:rPr>
        <w:t xml:space="preserve"> </w:t>
      </w:r>
      <w:r w:rsidR="00AF125F" w:rsidRPr="007817F7">
        <w:rPr>
          <w:rFonts w:asciiTheme="majorHAnsi" w:hAnsiTheme="majorHAnsi"/>
        </w:rPr>
        <w:t>using Shadow Volumes</w:t>
      </w:r>
    </w:p>
    <w:p w:rsidR="00235244" w:rsidRPr="007817F7" w:rsidRDefault="00D86604" w:rsidP="00BB2815">
      <w:pPr>
        <w:pStyle w:val="VTitleSub"/>
        <w:jc w:val="both"/>
        <w:rPr>
          <w:rFonts w:asciiTheme="majorHAnsi" w:hAnsiTheme="majorHAnsi"/>
        </w:rPr>
      </w:pPr>
      <w:r w:rsidRPr="007817F7">
        <w:rPr>
          <w:rFonts w:asciiTheme="majorHAnsi" w:hAnsiTheme="majorHAnsi"/>
        </w:rPr>
        <w:t>Technical Report</w:t>
      </w:r>
    </w:p>
    <w:p w:rsidR="00235244" w:rsidRPr="007817F7" w:rsidRDefault="00C43814" w:rsidP="00BB2815">
      <w:pPr>
        <w:pStyle w:val="VTitleProperty"/>
        <w:jc w:val="both"/>
        <w:rPr>
          <w:rFonts w:asciiTheme="majorHAnsi" w:hAnsiTheme="majorHAnsi"/>
        </w:rPr>
      </w:pPr>
      <w:r w:rsidRPr="007817F7">
        <w:rPr>
          <w:rFonts w:asciiTheme="majorHAnsi" w:hAnsiTheme="majorHAnsi"/>
        </w:rPr>
        <w:t>Document Version:</w:t>
      </w:r>
      <w:r w:rsidRPr="007817F7">
        <w:rPr>
          <w:rFonts w:asciiTheme="majorHAnsi" w:hAnsiTheme="majorHAnsi"/>
        </w:rPr>
        <w:tab/>
      </w:r>
      <w:r w:rsidR="005B2BA3" w:rsidRPr="007817F7">
        <w:rPr>
          <w:rFonts w:asciiTheme="majorHAnsi" w:hAnsiTheme="majorHAnsi"/>
        </w:rPr>
        <w:t>201</w:t>
      </w:r>
      <w:r w:rsidR="00CB3C60" w:rsidRPr="007817F7">
        <w:rPr>
          <w:rFonts w:asciiTheme="majorHAnsi" w:hAnsiTheme="majorHAnsi"/>
        </w:rPr>
        <w:t>6</w:t>
      </w:r>
      <w:r w:rsidR="005B2BA3" w:rsidRPr="007817F7">
        <w:rPr>
          <w:rFonts w:asciiTheme="majorHAnsi" w:hAnsiTheme="majorHAnsi"/>
        </w:rPr>
        <w:t>-0</w:t>
      </w:r>
      <w:r w:rsidR="00CB3C60" w:rsidRPr="007817F7">
        <w:rPr>
          <w:rFonts w:asciiTheme="majorHAnsi" w:hAnsiTheme="majorHAnsi"/>
        </w:rPr>
        <w:t>6</w:t>
      </w:r>
      <w:r w:rsidR="005B2BA3" w:rsidRPr="007817F7">
        <w:rPr>
          <w:rFonts w:asciiTheme="majorHAnsi" w:hAnsiTheme="majorHAnsi"/>
        </w:rPr>
        <w:t>-</w:t>
      </w:r>
      <w:r w:rsidR="00CB3C60" w:rsidRPr="007817F7">
        <w:rPr>
          <w:rFonts w:asciiTheme="majorHAnsi" w:hAnsiTheme="majorHAnsi"/>
        </w:rPr>
        <w:t>21</w:t>
      </w:r>
    </w:p>
    <w:p w:rsidR="00235244" w:rsidRPr="007817F7" w:rsidRDefault="004016A8" w:rsidP="00BB2815">
      <w:pPr>
        <w:pStyle w:val="VTitleProperty"/>
        <w:tabs>
          <w:tab w:val="left" w:pos="3005"/>
          <w:tab w:val="left" w:pos="6009"/>
          <w:tab w:val="left" w:pos="9014"/>
        </w:tabs>
        <w:jc w:val="both"/>
        <w:rPr>
          <w:rFonts w:asciiTheme="majorHAnsi" w:hAnsiTheme="majorHAnsi"/>
        </w:rPr>
      </w:pPr>
      <w:r w:rsidRPr="007817F7">
        <w:rPr>
          <w:rFonts w:asciiTheme="majorHAnsi" w:hAnsiTheme="majorHAnsi"/>
        </w:rPr>
        <w:t>Document Author</w:t>
      </w:r>
      <w:r w:rsidR="00235244" w:rsidRPr="007817F7">
        <w:rPr>
          <w:rFonts w:asciiTheme="majorHAnsi" w:hAnsiTheme="majorHAnsi"/>
        </w:rPr>
        <w:t>:</w:t>
      </w:r>
      <w:r w:rsidR="00235244" w:rsidRPr="007817F7">
        <w:rPr>
          <w:rFonts w:asciiTheme="majorHAnsi" w:hAnsiTheme="majorHAnsi"/>
        </w:rPr>
        <w:tab/>
      </w:r>
      <w:r w:rsidR="00E63334" w:rsidRPr="007817F7">
        <w:rPr>
          <w:rFonts w:asciiTheme="majorHAnsi" w:hAnsiTheme="majorHAnsi"/>
        </w:rPr>
        <w:t>Bernhard Rainer</w:t>
      </w:r>
    </w:p>
    <w:p w:rsidR="00235244" w:rsidRPr="007817F7" w:rsidRDefault="00235244" w:rsidP="00BB2815">
      <w:pPr>
        <w:pStyle w:val="VTitleLineBottom"/>
        <w:jc w:val="both"/>
        <w:rPr>
          <w:rFonts w:asciiTheme="majorHAnsi" w:hAnsiTheme="majorHAnsi"/>
        </w:rPr>
      </w:pPr>
    </w:p>
    <w:p w:rsidR="00235244" w:rsidRPr="007817F7" w:rsidRDefault="00235244" w:rsidP="00BB2815">
      <w:pPr>
        <w:pStyle w:val="Inhaltsverzeichnisberschrift"/>
        <w:tabs>
          <w:tab w:val="left" w:pos="3005"/>
          <w:tab w:val="left" w:pos="6009"/>
          <w:tab w:val="left" w:pos="9014"/>
        </w:tabs>
        <w:jc w:val="both"/>
        <w:rPr>
          <w:rFonts w:asciiTheme="majorHAnsi" w:hAnsiTheme="majorHAnsi"/>
        </w:rPr>
      </w:pPr>
      <w:bookmarkStart w:id="0" w:name="_Toc125546362"/>
      <w:r w:rsidRPr="007817F7">
        <w:rPr>
          <w:rFonts w:asciiTheme="majorHAnsi" w:hAnsiTheme="majorHAnsi"/>
        </w:rPr>
        <w:t>Table of Contents</w:t>
      </w:r>
      <w:bookmarkEnd w:id="0"/>
    </w:p>
    <w:p w:rsidR="00C45CD3" w:rsidRPr="00C45CD3" w:rsidRDefault="00C82308">
      <w:pPr>
        <w:pStyle w:val="Verzeichnis1"/>
        <w:rPr>
          <w:rFonts w:asciiTheme="minorHAnsi" w:eastAsiaTheme="minorEastAsia" w:hAnsiTheme="minorHAnsi" w:cstheme="minorBidi"/>
          <w:b w:val="0"/>
          <w:color w:val="auto"/>
          <w:sz w:val="22"/>
          <w:szCs w:val="22"/>
          <w:lang w:eastAsia="de-AT"/>
        </w:rPr>
      </w:pPr>
      <w:r w:rsidRPr="00C82308">
        <w:rPr>
          <w:rFonts w:asciiTheme="majorHAnsi" w:hAnsiTheme="majorHAnsi"/>
        </w:rPr>
        <w:fldChar w:fldCharType="begin"/>
      </w:r>
      <w:r w:rsidR="00492DAD" w:rsidRPr="007817F7">
        <w:rPr>
          <w:rFonts w:asciiTheme="majorHAnsi" w:hAnsiTheme="majorHAnsi"/>
        </w:rPr>
        <w:instrText xml:space="preserve"> TOC \o "1-2" </w:instrText>
      </w:r>
      <w:r w:rsidRPr="00C82308">
        <w:rPr>
          <w:rFonts w:asciiTheme="majorHAnsi" w:hAnsiTheme="majorHAnsi"/>
        </w:rPr>
        <w:fldChar w:fldCharType="separate"/>
      </w:r>
      <w:r w:rsidR="00C45CD3" w:rsidRPr="00E31157">
        <w:rPr>
          <w:rFonts w:asciiTheme="majorHAnsi" w:hAnsiTheme="majorHAnsi"/>
        </w:rPr>
        <w:t>1.</w:t>
      </w:r>
      <w:r w:rsidR="00C45CD3" w:rsidRPr="00C45CD3">
        <w:rPr>
          <w:rFonts w:asciiTheme="minorHAnsi" w:eastAsiaTheme="minorEastAsia" w:hAnsiTheme="minorHAnsi" w:cstheme="minorBidi"/>
          <w:b w:val="0"/>
          <w:color w:val="auto"/>
          <w:sz w:val="22"/>
          <w:szCs w:val="22"/>
          <w:lang w:eastAsia="de-AT"/>
        </w:rPr>
        <w:tab/>
      </w:r>
      <w:r w:rsidR="00C45CD3" w:rsidRPr="00E31157">
        <w:rPr>
          <w:rFonts w:asciiTheme="majorHAnsi" w:hAnsiTheme="majorHAnsi"/>
        </w:rPr>
        <w:t>Introduction</w:t>
      </w:r>
      <w:r w:rsidR="00C45CD3">
        <w:tab/>
      </w:r>
      <w:r>
        <w:fldChar w:fldCharType="begin"/>
      </w:r>
      <w:r w:rsidR="00C45CD3">
        <w:instrText xml:space="preserve"> PAGEREF _Toc454952815 \h </w:instrText>
      </w:r>
      <w:r>
        <w:fldChar w:fldCharType="separate"/>
      </w:r>
      <w:r w:rsidR="00C45CD3">
        <w:t>2</w:t>
      </w:r>
      <w:r>
        <w:fldChar w:fldCharType="end"/>
      </w:r>
    </w:p>
    <w:p w:rsidR="00C45CD3" w:rsidRPr="00C45CD3" w:rsidRDefault="00C45CD3">
      <w:pPr>
        <w:pStyle w:val="Verzeichnis1"/>
        <w:rPr>
          <w:rFonts w:asciiTheme="minorHAnsi" w:eastAsiaTheme="minorEastAsia" w:hAnsiTheme="minorHAnsi" w:cstheme="minorBidi"/>
          <w:b w:val="0"/>
          <w:color w:val="auto"/>
          <w:sz w:val="22"/>
          <w:szCs w:val="22"/>
          <w:lang w:eastAsia="de-AT"/>
        </w:rPr>
      </w:pPr>
      <w:r w:rsidRPr="00E31157">
        <w:rPr>
          <w:rFonts w:asciiTheme="majorHAnsi" w:hAnsiTheme="majorHAnsi"/>
        </w:rPr>
        <w:t>2.</w:t>
      </w:r>
      <w:r w:rsidRPr="00C45CD3">
        <w:rPr>
          <w:rFonts w:asciiTheme="minorHAnsi" w:eastAsiaTheme="minorEastAsia" w:hAnsiTheme="minorHAnsi" w:cstheme="minorBidi"/>
          <w:b w:val="0"/>
          <w:color w:val="auto"/>
          <w:sz w:val="22"/>
          <w:szCs w:val="22"/>
          <w:lang w:eastAsia="de-AT"/>
        </w:rPr>
        <w:tab/>
      </w:r>
      <w:r w:rsidRPr="00E31157">
        <w:rPr>
          <w:rFonts w:asciiTheme="majorHAnsi" w:hAnsiTheme="majorHAnsi"/>
        </w:rPr>
        <w:t>Algorithm</w:t>
      </w:r>
      <w:r>
        <w:tab/>
      </w:r>
      <w:r w:rsidR="00C82308">
        <w:fldChar w:fldCharType="begin"/>
      </w:r>
      <w:r>
        <w:instrText xml:space="preserve"> PAGEREF _Toc454952816 \h </w:instrText>
      </w:r>
      <w:r w:rsidR="00C82308">
        <w:fldChar w:fldCharType="separate"/>
      </w:r>
      <w:r>
        <w:t>2</w:t>
      </w:r>
      <w:r w:rsidR="00C82308">
        <w:fldChar w:fldCharType="end"/>
      </w:r>
    </w:p>
    <w:p w:rsidR="00C45CD3" w:rsidRPr="00C45CD3" w:rsidRDefault="00C45CD3">
      <w:pPr>
        <w:pStyle w:val="Verzeichnis2"/>
        <w:tabs>
          <w:tab w:val="left" w:pos="1417"/>
        </w:tabs>
        <w:rPr>
          <w:rFonts w:asciiTheme="minorHAnsi" w:eastAsiaTheme="minorEastAsia" w:hAnsiTheme="minorHAnsi" w:cstheme="minorBidi"/>
          <w:color w:val="auto"/>
          <w:sz w:val="22"/>
          <w:szCs w:val="22"/>
          <w:lang w:eastAsia="de-AT"/>
        </w:rPr>
      </w:pPr>
      <w:r w:rsidRPr="00E31157">
        <w:rPr>
          <w:rFonts w:asciiTheme="majorHAnsi" w:hAnsiTheme="majorHAnsi"/>
        </w:rPr>
        <w:t>2.1</w:t>
      </w:r>
      <w:r w:rsidRPr="00C45CD3">
        <w:rPr>
          <w:rFonts w:asciiTheme="minorHAnsi" w:eastAsiaTheme="minorEastAsia" w:hAnsiTheme="minorHAnsi" w:cstheme="minorBidi"/>
          <w:color w:val="auto"/>
          <w:sz w:val="22"/>
          <w:szCs w:val="22"/>
          <w:lang w:eastAsia="de-AT"/>
        </w:rPr>
        <w:tab/>
      </w:r>
      <w:r w:rsidRPr="00E31157">
        <w:rPr>
          <w:rFonts w:asciiTheme="majorHAnsi" w:hAnsiTheme="majorHAnsi"/>
        </w:rPr>
        <w:t>Creating 3D Volume from Screen Space Polygon</w:t>
      </w:r>
      <w:r>
        <w:tab/>
      </w:r>
      <w:r w:rsidR="00C82308">
        <w:fldChar w:fldCharType="begin"/>
      </w:r>
      <w:r>
        <w:instrText xml:space="preserve"> PAGEREF _Toc454952817 \h </w:instrText>
      </w:r>
      <w:r w:rsidR="00C82308">
        <w:fldChar w:fldCharType="separate"/>
      </w:r>
      <w:r>
        <w:t>2</w:t>
      </w:r>
      <w:r w:rsidR="00C82308">
        <w:fldChar w:fldCharType="end"/>
      </w:r>
    </w:p>
    <w:p w:rsidR="00C45CD3" w:rsidRPr="00C45CD3" w:rsidRDefault="00C45CD3">
      <w:pPr>
        <w:pStyle w:val="Verzeichnis2"/>
        <w:tabs>
          <w:tab w:val="left" w:pos="1417"/>
        </w:tabs>
        <w:rPr>
          <w:rFonts w:asciiTheme="minorHAnsi" w:eastAsiaTheme="minorEastAsia" w:hAnsiTheme="minorHAnsi" w:cstheme="minorBidi"/>
          <w:color w:val="auto"/>
          <w:sz w:val="22"/>
          <w:szCs w:val="22"/>
          <w:lang w:eastAsia="de-AT"/>
        </w:rPr>
      </w:pPr>
      <w:r w:rsidRPr="00E31157">
        <w:rPr>
          <w:rFonts w:asciiTheme="majorHAnsi" w:hAnsiTheme="majorHAnsi"/>
        </w:rPr>
        <w:t>2.2</w:t>
      </w:r>
      <w:r w:rsidRPr="00C45CD3">
        <w:rPr>
          <w:rFonts w:asciiTheme="minorHAnsi" w:eastAsiaTheme="minorEastAsia" w:hAnsiTheme="minorHAnsi" w:cstheme="minorBidi"/>
          <w:color w:val="auto"/>
          <w:sz w:val="22"/>
          <w:szCs w:val="22"/>
          <w:lang w:eastAsia="de-AT"/>
        </w:rPr>
        <w:tab/>
      </w:r>
      <w:r w:rsidRPr="00E31157">
        <w:rPr>
          <w:rFonts w:asciiTheme="majorHAnsi" w:hAnsiTheme="majorHAnsi"/>
        </w:rPr>
        <w:t>Depth Fail Shadow Volumes</w:t>
      </w:r>
      <w:r>
        <w:tab/>
      </w:r>
      <w:r w:rsidR="00C82308">
        <w:fldChar w:fldCharType="begin"/>
      </w:r>
      <w:r>
        <w:instrText xml:space="preserve"> PAGEREF _Toc454952818 \h </w:instrText>
      </w:r>
      <w:r w:rsidR="00C82308">
        <w:fldChar w:fldCharType="separate"/>
      </w:r>
      <w:r>
        <w:t>2</w:t>
      </w:r>
      <w:r w:rsidR="00C82308">
        <w:fldChar w:fldCharType="end"/>
      </w:r>
    </w:p>
    <w:p w:rsidR="00C45CD3" w:rsidRPr="00C45CD3" w:rsidRDefault="00C45CD3">
      <w:pPr>
        <w:pStyle w:val="Verzeichnis2"/>
        <w:tabs>
          <w:tab w:val="left" w:pos="1417"/>
        </w:tabs>
        <w:rPr>
          <w:rFonts w:asciiTheme="minorHAnsi" w:eastAsiaTheme="minorEastAsia" w:hAnsiTheme="minorHAnsi" w:cstheme="minorBidi"/>
          <w:color w:val="auto"/>
          <w:sz w:val="22"/>
          <w:szCs w:val="22"/>
          <w:lang w:eastAsia="de-AT"/>
        </w:rPr>
      </w:pPr>
      <w:r w:rsidRPr="00E31157">
        <w:rPr>
          <w:rFonts w:asciiTheme="majorHAnsi" w:hAnsiTheme="majorHAnsi"/>
        </w:rPr>
        <w:t>2.3</w:t>
      </w:r>
      <w:r w:rsidRPr="00C45CD3">
        <w:rPr>
          <w:rFonts w:asciiTheme="minorHAnsi" w:eastAsiaTheme="minorEastAsia" w:hAnsiTheme="minorHAnsi" w:cstheme="minorBidi"/>
          <w:color w:val="auto"/>
          <w:sz w:val="22"/>
          <w:szCs w:val="22"/>
          <w:lang w:eastAsia="de-AT"/>
        </w:rPr>
        <w:tab/>
      </w:r>
      <w:r w:rsidRPr="00E31157">
        <w:rPr>
          <w:rFonts w:asciiTheme="majorHAnsi" w:hAnsiTheme="majorHAnsi"/>
        </w:rPr>
        <w:t>Recursive Selection</w:t>
      </w:r>
      <w:r>
        <w:tab/>
      </w:r>
      <w:r w:rsidR="00C82308">
        <w:fldChar w:fldCharType="begin"/>
      </w:r>
      <w:r>
        <w:instrText xml:space="preserve"> PAGEREF _Toc454952819 \h </w:instrText>
      </w:r>
      <w:r w:rsidR="00C82308">
        <w:fldChar w:fldCharType="separate"/>
      </w:r>
      <w:r>
        <w:t>4</w:t>
      </w:r>
      <w:r w:rsidR="00C82308">
        <w:fldChar w:fldCharType="end"/>
      </w:r>
    </w:p>
    <w:p w:rsidR="00C45CD3" w:rsidRPr="00C45CD3" w:rsidRDefault="00C45CD3">
      <w:pPr>
        <w:pStyle w:val="Verzeichnis2"/>
        <w:tabs>
          <w:tab w:val="left" w:pos="1417"/>
        </w:tabs>
        <w:rPr>
          <w:rFonts w:asciiTheme="minorHAnsi" w:eastAsiaTheme="minorEastAsia" w:hAnsiTheme="minorHAnsi" w:cstheme="minorBidi"/>
          <w:color w:val="auto"/>
          <w:sz w:val="22"/>
          <w:szCs w:val="22"/>
          <w:lang w:eastAsia="de-AT"/>
        </w:rPr>
      </w:pPr>
      <w:r w:rsidRPr="00E31157">
        <w:rPr>
          <w:rFonts w:asciiTheme="majorHAnsi" w:hAnsiTheme="majorHAnsi"/>
        </w:rPr>
        <w:t>2.4</w:t>
      </w:r>
      <w:r w:rsidRPr="00C45CD3">
        <w:rPr>
          <w:rFonts w:asciiTheme="minorHAnsi" w:eastAsiaTheme="minorEastAsia" w:hAnsiTheme="minorHAnsi" w:cstheme="minorBidi"/>
          <w:color w:val="auto"/>
          <w:sz w:val="22"/>
          <w:szCs w:val="22"/>
          <w:lang w:eastAsia="de-AT"/>
        </w:rPr>
        <w:tab/>
      </w:r>
      <w:r w:rsidRPr="00E31157">
        <w:rPr>
          <w:rFonts w:asciiTheme="majorHAnsi" w:hAnsiTheme="majorHAnsi"/>
        </w:rPr>
        <w:t>Stencil Buffer Normalization and Inversion</w:t>
      </w:r>
      <w:r>
        <w:tab/>
      </w:r>
      <w:r w:rsidR="00C82308">
        <w:fldChar w:fldCharType="begin"/>
      </w:r>
      <w:r>
        <w:instrText xml:space="preserve"> PAGEREF _Toc454952820 \h </w:instrText>
      </w:r>
      <w:r w:rsidR="00C82308">
        <w:fldChar w:fldCharType="separate"/>
      </w:r>
      <w:r>
        <w:t>4</w:t>
      </w:r>
      <w:r w:rsidR="00C82308">
        <w:fldChar w:fldCharType="end"/>
      </w:r>
    </w:p>
    <w:p w:rsidR="00C45CD3" w:rsidRPr="00C45CD3" w:rsidRDefault="00C45CD3">
      <w:pPr>
        <w:pStyle w:val="Verzeichnis2"/>
        <w:tabs>
          <w:tab w:val="left" w:pos="1417"/>
        </w:tabs>
        <w:rPr>
          <w:rFonts w:asciiTheme="minorHAnsi" w:eastAsiaTheme="minorEastAsia" w:hAnsiTheme="minorHAnsi" w:cstheme="minorBidi"/>
          <w:color w:val="auto"/>
          <w:sz w:val="22"/>
          <w:szCs w:val="22"/>
          <w:lang w:eastAsia="de-AT"/>
        </w:rPr>
      </w:pPr>
      <w:r w:rsidRPr="00E31157">
        <w:rPr>
          <w:rFonts w:asciiTheme="majorHAnsi" w:hAnsiTheme="majorHAnsi"/>
        </w:rPr>
        <w:t>2.5</w:t>
      </w:r>
      <w:r w:rsidRPr="00C45CD3">
        <w:rPr>
          <w:rFonts w:asciiTheme="minorHAnsi" w:eastAsiaTheme="minorEastAsia" w:hAnsiTheme="minorHAnsi" w:cstheme="minorBidi"/>
          <w:color w:val="auto"/>
          <w:sz w:val="22"/>
          <w:szCs w:val="22"/>
          <w:lang w:eastAsia="de-AT"/>
        </w:rPr>
        <w:tab/>
      </w:r>
      <w:r w:rsidRPr="00E31157">
        <w:rPr>
          <w:rFonts w:asciiTheme="majorHAnsi" w:hAnsiTheme="majorHAnsi"/>
        </w:rPr>
        <w:t>Selection Highlighting</w:t>
      </w:r>
      <w:r>
        <w:tab/>
      </w:r>
      <w:r w:rsidR="00C82308">
        <w:fldChar w:fldCharType="begin"/>
      </w:r>
      <w:r>
        <w:instrText xml:space="preserve"> PAGEREF _Toc454952821 \h </w:instrText>
      </w:r>
      <w:r w:rsidR="00C82308">
        <w:fldChar w:fldCharType="separate"/>
      </w:r>
      <w:r>
        <w:t>5</w:t>
      </w:r>
      <w:r w:rsidR="00C82308">
        <w:fldChar w:fldCharType="end"/>
      </w:r>
    </w:p>
    <w:p w:rsidR="00C45CD3" w:rsidRPr="00C45CD3" w:rsidRDefault="00C45CD3">
      <w:pPr>
        <w:pStyle w:val="Verzeichnis1"/>
        <w:rPr>
          <w:rFonts w:asciiTheme="minorHAnsi" w:eastAsiaTheme="minorEastAsia" w:hAnsiTheme="minorHAnsi" w:cstheme="minorBidi"/>
          <w:b w:val="0"/>
          <w:color w:val="auto"/>
          <w:sz w:val="22"/>
          <w:szCs w:val="22"/>
          <w:lang w:eastAsia="de-AT"/>
        </w:rPr>
      </w:pPr>
      <w:r w:rsidRPr="00E31157">
        <w:rPr>
          <w:rFonts w:asciiTheme="majorHAnsi" w:hAnsiTheme="majorHAnsi"/>
        </w:rPr>
        <w:t>3.</w:t>
      </w:r>
      <w:r w:rsidRPr="00C45CD3">
        <w:rPr>
          <w:rFonts w:asciiTheme="minorHAnsi" w:eastAsiaTheme="minorEastAsia" w:hAnsiTheme="minorHAnsi" w:cstheme="minorBidi"/>
          <w:b w:val="0"/>
          <w:color w:val="auto"/>
          <w:sz w:val="22"/>
          <w:szCs w:val="22"/>
          <w:lang w:eastAsia="de-AT"/>
        </w:rPr>
        <w:tab/>
      </w:r>
      <w:r w:rsidRPr="00E31157">
        <w:rPr>
          <w:rFonts w:asciiTheme="majorHAnsi" w:hAnsiTheme="majorHAnsi"/>
        </w:rPr>
        <w:t>Usage</w:t>
      </w:r>
      <w:r>
        <w:tab/>
      </w:r>
      <w:r w:rsidR="00C82308">
        <w:fldChar w:fldCharType="begin"/>
      </w:r>
      <w:r>
        <w:instrText xml:space="preserve"> PAGEREF _Toc454952822 \h </w:instrText>
      </w:r>
      <w:r w:rsidR="00C82308">
        <w:fldChar w:fldCharType="separate"/>
      </w:r>
      <w:r>
        <w:t>6</w:t>
      </w:r>
      <w:r w:rsidR="00C82308">
        <w:fldChar w:fldCharType="end"/>
      </w:r>
    </w:p>
    <w:p w:rsidR="00C45CD3" w:rsidRPr="00C45CD3" w:rsidRDefault="00C45CD3">
      <w:pPr>
        <w:pStyle w:val="Verzeichnis2"/>
        <w:tabs>
          <w:tab w:val="left" w:pos="1417"/>
        </w:tabs>
        <w:rPr>
          <w:rFonts w:asciiTheme="minorHAnsi" w:eastAsiaTheme="minorEastAsia" w:hAnsiTheme="minorHAnsi" w:cstheme="minorBidi"/>
          <w:color w:val="auto"/>
          <w:sz w:val="22"/>
          <w:szCs w:val="22"/>
          <w:lang w:eastAsia="de-AT"/>
        </w:rPr>
      </w:pPr>
      <w:r>
        <w:t>3.1</w:t>
      </w:r>
      <w:r w:rsidRPr="00C45CD3">
        <w:rPr>
          <w:rFonts w:asciiTheme="minorHAnsi" w:eastAsiaTheme="minorEastAsia" w:hAnsiTheme="minorHAnsi" w:cstheme="minorBidi"/>
          <w:color w:val="auto"/>
          <w:sz w:val="22"/>
          <w:szCs w:val="22"/>
          <w:lang w:eastAsia="de-AT"/>
        </w:rPr>
        <w:tab/>
      </w:r>
      <w:r>
        <w:t>Performance</w:t>
      </w:r>
      <w:r>
        <w:tab/>
      </w:r>
      <w:r w:rsidR="00C82308">
        <w:fldChar w:fldCharType="begin"/>
      </w:r>
      <w:r>
        <w:instrText xml:space="preserve"> PAGEREF _Toc454952823 \h </w:instrText>
      </w:r>
      <w:r w:rsidR="00C82308">
        <w:fldChar w:fldCharType="separate"/>
      </w:r>
      <w:r>
        <w:t>7</w:t>
      </w:r>
      <w:r w:rsidR="00C82308">
        <w:fldChar w:fldCharType="end"/>
      </w:r>
    </w:p>
    <w:p w:rsidR="00C45CD3" w:rsidRPr="00C45CD3" w:rsidRDefault="00C45CD3">
      <w:pPr>
        <w:pStyle w:val="Verzeichnis1"/>
        <w:rPr>
          <w:rFonts w:asciiTheme="minorHAnsi" w:eastAsiaTheme="minorEastAsia" w:hAnsiTheme="minorHAnsi" w:cstheme="minorBidi"/>
          <w:b w:val="0"/>
          <w:color w:val="auto"/>
          <w:sz w:val="22"/>
          <w:szCs w:val="22"/>
          <w:lang w:eastAsia="de-AT"/>
        </w:rPr>
      </w:pPr>
      <w:r>
        <w:t>4.</w:t>
      </w:r>
      <w:r w:rsidRPr="00C45CD3">
        <w:rPr>
          <w:rFonts w:asciiTheme="minorHAnsi" w:eastAsiaTheme="minorEastAsia" w:hAnsiTheme="minorHAnsi" w:cstheme="minorBidi"/>
          <w:b w:val="0"/>
          <w:color w:val="auto"/>
          <w:sz w:val="22"/>
          <w:szCs w:val="22"/>
          <w:lang w:eastAsia="de-AT"/>
        </w:rPr>
        <w:tab/>
      </w:r>
      <w:r>
        <w:t>Conclusion and Future Outlook</w:t>
      </w:r>
      <w:r>
        <w:tab/>
      </w:r>
      <w:r w:rsidR="00C82308">
        <w:fldChar w:fldCharType="begin"/>
      </w:r>
      <w:r>
        <w:instrText xml:space="preserve"> PAGEREF _Toc454952824 \h </w:instrText>
      </w:r>
      <w:r w:rsidR="00C82308">
        <w:fldChar w:fldCharType="separate"/>
      </w:r>
      <w:r>
        <w:t>7</w:t>
      </w:r>
      <w:r w:rsidR="00C82308">
        <w:fldChar w:fldCharType="end"/>
      </w:r>
    </w:p>
    <w:p w:rsidR="00C45CD3" w:rsidRDefault="00C45CD3">
      <w:pPr>
        <w:pStyle w:val="Verzeichnis1"/>
        <w:rPr>
          <w:rFonts w:asciiTheme="minorHAnsi" w:eastAsiaTheme="minorEastAsia" w:hAnsiTheme="minorHAnsi" w:cstheme="minorBidi"/>
          <w:b w:val="0"/>
          <w:color w:val="auto"/>
          <w:sz w:val="22"/>
          <w:szCs w:val="22"/>
          <w:lang w:val="de-AT" w:eastAsia="de-AT"/>
        </w:rPr>
      </w:pPr>
      <w:r>
        <w:t>5.</w:t>
      </w:r>
      <w:r>
        <w:rPr>
          <w:rFonts w:asciiTheme="minorHAnsi" w:eastAsiaTheme="minorEastAsia" w:hAnsiTheme="minorHAnsi" w:cstheme="minorBidi"/>
          <w:b w:val="0"/>
          <w:color w:val="auto"/>
          <w:sz w:val="22"/>
          <w:szCs w:val="22"/>
          <w:lang w:val="de-AT" w:eastAsia="de-AT"/>
        </w:rPr>
        <w:tab/>
      </w:r>
      <w:r>
        <w:t>Bibliography</w:t>
      </w:r>
      <w:r>
        <w:tab/>
      </w:r>
      <w:r w:rsidR="00C82308">
        <w:fldChar w:fldCharType="begin"/>
      </w:r>
      <w:r>
        <w:instrText xml:space="preserve"> PAGEREF _Toc454952825 \h </w:instrText>
      </w:r>
      <w:r w:rsidR="00C82308">
        <w:fldChar w:fldCharType="separate"/>
      </w:r>
      <w:r>
        <w:t>7</w:t>
      </w:r>
      <w:r w:rsidR="00C82308">
        <w:fldChar w:fldCharType="end"/>
      </w:r>
    </w:p>
    <w:p w:rsidR="00235244" w:rsidRPr="007817F7" w:rsidRDefault="00C82308" w:rsidP="00BB2815">
      <w:pPr>
        <w:pStyle w:val="VBody"/>
        <w:jc w:val="both"/>
        <w:rPr>
          <w:rFonts w:asciiTheme="majorHAnsi" w:hAnsiTheme="majorHAnsi"/>
        </w:rPr>
      </w:pPr>
      <w:r w:rsidRPr="007817F7">
        <w:rPr>
          <w:rFonts w:asciiTheme="majorHAnsi" w:hAnsiTheme="majorHAnsi"/>
          <w:noProof/>
          <w:sz w:val="22"/>
        </w:rPr>
        <w:fldChar w:fldCharType="end"/>
      </w:r>
      <w:bookmarkStart w:id="1" w:name="_TOC936"/>
      <w:bookmarkEnd w:id="1"/>
    </w:p>
    <w:p w:rsidR="00503E07" w:rsidRPr="007817F7" w:rsidRDefault="00C147A5" w:rsidP="00BB2815">
      <w:pPr>
        <w:pStyle w:val="berschrift1"/>
        <w:pageBreakBefore/>
        <w:jc w:val="both"/>
        <w:rPr>
          <w:rFonts w:asciiTheme="majorHAnsi" w:hAnsiTheme="majorHAnsi"/>
        </w:rPr>
      </w:pPr>
      <w:bookmarkStart w:id="2" w:name="_Toc454952815"/>
      <w:r w:rsidRPr="007817F7">
        <w:rPr>
          <w:rFonts w:asciiTheme="majorHAnsi" w:hAnsiTheme="majorHAnsi"/>
        </w:rPr>
        <w:lastRenderedPageBreak/>
        <w:t>Introduction</w:t>
      </w:r>
      <w:bookmarkEnd w:id="2"/>
    </w:p>
    <w:p w:rsidR="00E95189" w:rsidRDefault="00FC31B5"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During an internship at the </w:t>
      </w:r>
      <w:r w:rsidRPr="007817F7">
        <w:rPr>
          <w:rFonts w:asciiTheme="majorHAnsi" w:eastAsia="ヒラギノ角ゴ Pro W3" w:hAnsiTheme="majorHAnsi"/>
          <w:i/>
          <w:color w:val="000000"/>
          <w:szCs w:val="20"/>
        </w:rPr>
        <w:t>VRVis Zentrum für Virtual Reality und Visualisierung Forschungs-GmbH</w:t>
      </w:r>
      <w:r w:rsidRPr="007817F7">
        <w:rPr>
          <w:rFonts w:asciiTheme="majorHAnsi" w:eastAsia="ヒラギノ角ゴ Pro W3" w:hAnsiTheme="majorHAnsi"/>
          <w:b/>
          <w:bCs/>
          <w:color w:val="000000"/>
          <w:szCs w:val="20"/>
        </w:rPr>
        <w:t xml:space="preserve"> </w:t>
      </w:r>
      <w:r w:rsidRPr="007817F7">
        <w:rPr>
          <w:rFonts w:asciiTheme="majorHAnsi" w:eastAsia="ヒラギノ角ゴ Pro W3" w:hAnsiTheme="majorHAnsi"/>
          <w:color w:val="000000"/>
          <w:szCs w:val="20"/>
        </w:rPr>
        <w:t>from March to June 201</w:t>
      </w:r>
      <w:r w:rsidR="00195FBA" w:rsidRPr="007817F7">
        <w:rPr>
          <w:rFonts w:asciiTheme="majorHAnsi" w:eastAsia="ヒラギノ角ゴ Pro W3" w:hAnsiTheme="majorHAnsi"/>
          <w:color w:val="000000"/>
          <w:szCs w:val="20"/>
        </w:rPr>
        <w:t>6</w:t>
      </w:r>
      <w:r w:rsidRPr="007817F7">
        <w:rPr>
          <w:rFonts w:asciiTheme="majorHAnsi" w:eastAsia="ヒラギノ角ゴ Pro W3" w:hAnsiTheme="majorHAnsi"/>
          <w:color w:val="000000"/>
          <w:szCs w:val="20"/>
        </w:rPr>
        <w:t xml:space="preserve">, </w:t>
      </w:r>
      <w:r w:rsidR="00D15108" w:rsidRPr="007817F7">
        <w:rPr>
          <w:rFonts w:asciiTheme="majorHAnsi" w:eastAsia="ヒラギノ角ゴ Pro W3" w:hAnsiTheme="majorHAnsi"/>
          <w:color w:val="000000"/>
          <w:szCs w:val="20"/>
        </w:rPr>
        <w:t xml:space="preserve">a visual selection technique has been implemented. </w:t>
      </w:r>
      <w:r w:rsidR="00DC49E6">
        <w:rPr>
          <w:rFonts w:asciiTheme="majorHAnsi" w:eastAsia="ヒラギノ角ゴ Pro W3" w:hAnsiTheme="majorHAnsi"/>
          <w:color w:val="000000"/>
          <w:szCs w:val="20"/>
        </w:rPr>
        <w:t>Visual S</w:t>
      </w:r>
      <w:r w:rsidR="00974EA6">
        <w:rPr>
          <w:rFonts w:asciiTheme="majorHAnsi" w:eastAsia="ヒラギノ角ゴ Pro W3" w:hAnsiTheme="majorHAnsi"/>
          <w:color w:val="000000"/>
          <w:szCs w:val="20"/>
        </w:rPr>
        <w:t>election</w:t>
      </w:r>
      <w:r w:rsidR="00630410">
        <w:rPr>
          <w:rFonts w:asciiTheme="majorHAnsi" w:eastAsia="ヒラギノ角ゴ Pro W3" w:hAnsiTheme="majorHAnsi"/>
          <w:color w:val="000000"/>
          <w:szCs w:val="20"/>
        </w:rPr>
        <w:t xml:space="preserve"> was developed for modern large-scale point cloud</w:t>
      </w:r>
      <w:r w:rsidR="00974EA6">
        <w:rPr>
          <w:rFonts w:asciiTheme="majorHAnsi" w:eastAsia="ヒラギノ角ゴ Pro W3" w:hAnsiTheme="majorHAnsi"/>
          <w:color w:val="000000"/>
          <w:szCs w:val="20"/>
        </w:rPr>
        <w:t xml:space="preserve"> visualization and</w:t>
      </w:r>
      <w:r w:rsidR="00630410">
        <w:rPr>
          <w:rFonts w:asciiTheme="majorHAnsi" w:eastAsia="ヒラギノ角ゴ Pro W3" w:hAnsiTheme="majorHAnsi"/>
          <w:color w:val="000000"/>
          <w:szCs w:val="20"/>
        </w:rPr>
        <w:t xml:space="preserve"> manipulation. </w:t>
      </w:r>
      <w:r w:rsidR="00974EA6">
        <w:rPr>
          <w:rFonts w:asciiTheme="majorHAnsi" w:eastAsia="ヒラギノ角ゴ Pro W3" w:hAnsiTheme="majorHAnsi"/>
          <w:color w:val="000000"/>
          <w:szCs w:val="20"/>
        </w:rPr>
        <w:t>Such</w:t>
      </w:r>
      <w:r w:rsidR="00630410">
        <w:rPr>
          <w:rFonts w:asciiTheme="majorHAnsi" w:eastAsia="ヒラギノ角ゴ Pro W3" w:hAnsiTheme="majorHAnsi"/>
          <w:color w:val="000000"/>
          <w:szCs w:val="20"/>
        </w:rPr>
        <w:t xml:space="preserve"> datasets consume several gigabytes of memory and are </w:t>
      </w:r>
      <w:r w:rsidR="00332CBA">
        <w:rPr>
          <w:rFonts w:asciiTheme="majorHAnsi" w:eastAsia="ヒラギノ角ゴ Pro W3" w:hAnsiTheme="majorHAnsi"/>
          <w:color w:val="000000"/>
          <w:szCs w:val="20"/>
        </w:rPr>
        <w:t xml:space="preserve">simply </w:t>
      </w:r>
      <w:r w:rsidR="00630410">
        <w:rPr>
          <w:rFonts w:asciiTheme="majorHAnsi" w:eastAsia="ヒラギノ角ゴ Pro W3" w:hAnsiTheme="majorHAnsi"/>
          <w:color w:val="000000"/>
          <w:szCs w:val="20"/>
        </w:rPr>
        <w:t xml:space="preserve">too large to be </w:t>
      </w:r>
      <w:r w:rsidR="00974EA6">
        <w:rPr>
          <w:rFonts w:asciiTheme="majorHAnsi" w:eastAsia="ヒラギノ角ゴ Pro W3" w:hAnsiTheme="majorHAnsi"/>
          <w:color w:val="000000"/>
          <w:szCs w:val="20"/>
        </w:rPr>
        <w:t>completely</w:t>
      </w:r>
      <w:r w:rsidR="00630410">
        <w:rPr>
          <w:rFonts w:asciiTheme="majorHAnsi" w:eastAsia="ヒラギノ角ゴ Pro W3" w:hAnsiTheme="majorHAnsi"/>
          <w:color w:val="000000"/>
          <w:szCs w:val="20"/>
        </w:rPr>
        <w:t xml:space="preserve"> stored in memory</w:t>
      </w:r>
      <w:r w:rsidR="00974EA6">
        <w:rPr>
          <w:rFonts w:asciiTheme="majorHAnsi" w:eastAsia="ヒラギノ角ゴ Pro W3" w:hAnsiTheme="majorHAnsi"/>
          <w:color w:val="000000"/>
          <w:szCs w:val="20"/>
        </w:rPr>
        <w:t xml:space="preserve">, yet alone in video memory. Therefore a fast visualization needs continuous updates of the displayed data, yielding the CPU-GPU memory upload as a severe bottleneck. </w:t>
      </w:r>
    </w:p>
    <w:p w:rsidR="00E95189" w:rsidRDefault="00974EA6"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An offline selection operation can be computed on the CPU</w:t>
      </w:r>
      <w:r w:rsidR="00DC49E6">
        <w:rPr>
          <w:rFonts w:asciiTheme="majorHAnsi" w:eastAsia="ヒラギノ角ゴ Pro W3" w:hAnsiTheme="majorHAnsi"/>
          <w:color w:val="000000"/>
          <w:szCs w:val="20"/>
        </w:rPr>
        <w:t xml:space="preserve">, but the resulting changes in the dataset have to be uploaded to the GPU. </w:t>
      </w:r>
      <w:r w:rsidR="00E95189">
        <w:rPr>
          <w:rFonts w:asciiTheme="majorHAnsi" w:eastAsia="ヒラギノ角ゴ Pro W3" w:hAnsiTheme="majorHAnsi"/>
          <w:color w:val="000000"/>
          <w:szCs w:val="20"/>
        </w:rPr>
        <w:t xml:space="preserve">The combination of heavy computations and limited memory bandwidth result in a significant delay between the users' input and the display of the updated point cloud. </w:t>
      </w:r>
    </w:p>
    <w:p w:rsidR="001D4278" w:rsidRDefault="00E95189"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The goal of the project was </w:t>
      </w:r>
      <w:r>
        <w:rPr>
          <w:rFonts w:asciiTheme="majorHAnsi" w:eastAsia="ヒラギノ角ゴ Pro W3" w:hAnsiTheme="majorHAnsi"/>
          <w:color w:val="000000"/>
          <w:szCs w:val="20"/>
        </w:rPr>
        <w:t>to</w:t>
      </w:r>
      <w:r w:rsidRPr="007817F7">
        <w:rPr>
          <w:rFonts w:asciiTheme="majorHAnsi" w:eastAsia="ヒラギノ角ゴ Pro W3" w:hAnsiTheme="majorHAnsi"/>
          <w:color w:val="000000"/>
          <w:szCs w:val="20"/>
        </w:rPr>
        <w:t xml:space="preserve"> adapt a seemingly old technique </w:t>
      </w:r>
      <w:r>
        <w:rPr>
          <w:rFonts w:asciiTheme="majorHAnsi" w:eastAsia="ヒラギノ角ゴ Pro W3" w:hAnsiTheme="majorHAnsi"/>
          <w:color w:val="000000"/>
          <w:szCs w:val="20"/>
        </w:rPr>
        <w:t>for shadows to a modern selection technique,</w:t>
      </w:r>
      <w:r w:rsidR="00721A22">
        <w:rPr>
          <w:rFonts w:asciiTheme="majorHAnsi" w:eastAsia="ヒラギノ角ゴ Pro W3" w:hAnsiTheme="majorHAnsi"/>
          <w:color w:val="000000"/>
          <w:szCs w:val="20"/>
        </w:rPr>
        <w:t xml:space="preserve"> that works independently of the dataset</w:t>
      </w:r>
      <w:r w:rsidR="00406D40">
        <w:rPr>
          <w:rFonts w:asciiTheme="majorHAnsi" w:eastAsia="ヒラギノ角ゴ Pro W3" w:hAnsiTheme="majorHAnsi"/>
          <w:color w:val="000000"/>
          <w:szCs w:val="20"/>
        </w:rPr>
        <w:t xml:space="preserve"> </w:t>
      </w:r>
      <w:r w:rsidR="00E171DE">
        <w:rPr>
          <w:rFonts w:asciiTheme="majorHAnsi" w:eastAsia="ヒラギノ角ゴ Pro W3" w:hAnsiTheme="majorHAnsi"/>
          <w:color w:val="000000"/>
          <w:szCs w:val="20"/>
        </w:rPr>
        <w:t>and displays the highlighted regions</w:t>
      </w:r>
      <w:r w:rsidR="001D4278">
        <w:rPr>
          <w:rFonts w:asciiTheme="majorHAnsi" w:eastAsia="ヒラギノ角ゴ Pro W3" w:hAnsiTheme="majorHAnsi"/>
          <w:color w:val="000000"/>
          <w:szCs w:val="20"/>
        </w:rPr>
        <w:t>. Furthermore the technique is consistent over different camera positions.</w:t>
      </w:r>
    </w:p>
    <w:p w:rsidR="00FC31B5" w:rsidRPr="007817F7" w:rsidRDefault="00287426"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Shadow Volumes was developed by </w:t>
      </w:r>
      <w:r w:rsidR="00DC10B7" w:rsidRPr="007817F7">
        <w:rPr>
          <w:rFonts w:asciiTheme="majorHAnsi" w:eastAsia="ヒラギノ角ゴ Pro W3" w:hAnsiTheme="majorHAnsi"/>
          <w:color w:val="000000"/>
          <w:szCs w:val="20"/>
        </w:rPr>
        <w:t xml:space="preserve">Franklin Crow </w:t>
      </w:r>
      <w:sdt>
        <w:sdtPr>
          <w:rPr>
            <w:rFonts w:asciiTheme="majorHAnsi" w:eastAsia="ヒラギノ角ゴ Pro W3" w:hAnsiTheme="majorHAnsi"/>
            <w:color w:val="000000"/>
            <w:szCs w:val="20"/>
          </w:rPr>
          <w:id w:val="1962606"/>
          <w:citation/>
        </w:sdtPr>
        <w:sdtContent>
          <w:r w:rsidR="00C82308" w:rsidRPr="007817F7">
            <w:rPr>
              <w:rFonts w:asciiTheme="majorHAnsi" w:eastAsia="ヒラギノ角ゴ Pro W3" w:hAnsiTheme="majorHAnsi"/>
              <w:color w:val="000000"/>
              <w:szCs w:val="20"/>
            </w:rPr>
            <w:fldChar w:fldCharType="begin"/>
          </w:r>
          <w:r w:rsidR="00DC10B7" w:rsidRPr="007817F7">
            <w:rPr>
              <w:rFonts w:asciiTheme="majorHAnsi" w:eastAsia="ヒラギノ角ゴ Pro W3" w:hAnsiTheme="majorHAnsi"/>
              <w:color w:val="000000"/>
              <w:szCs w:val="20"/>
            </w:rPr>
            <w:instrText xml:space="preserve"> CITATION 1 \l 3079 </w:instrText>
          </w:r>
          <w:r w:rsidR="00C82308" w:rsidRPr="007817F7">
            <w:rPr>
              <w:rFonts w:asciiTheme="majorHAnsi" w:eastAsia="ヒラギノ角ゴ Pro W3" w:hAnsiTheme="majorHAnsi"/>
              <w:color w:val="000000"/>
              <w:szCs w:val="20"/>
            </w:rPr>
            <w:fldChar w:fldCharType="separate"/>
          </w:r>
          <w:r w:rsidR="009D49B6" w:rsidRPr="009D49B6">
            <w:rPr>
              <w:rFonts w:asciiTheme="majorHAnsi" w:eastAsia="ヒラギノ角ゴ Pro W3" w:hAnsiTheme="majorHAnsi"/>
              <w:noProof/>
              <w:color w:val="000000"/>
              <w:szCs w:val="20"/>
            </w:rPr>
            <w:t>[1]</w:t>
          </w:r>
          <w:r w:rsidR="00C82308" w:rsidRPr="007817F7">
            <w:rPr>
              <w:rFonts w:asciiTheme="majorHAnsi" w:eastAsia="ヒラギノ角ゴ Pro W3" w:hAnsiTheme="majorHAnsi"/>
              <w:color w:val="000000"/>
              <w:szCs w:val="20"/>
            </w:rPr>
            <w:fldChar w:fldCharType="end"/>
          </w:r>
        </w:sdtContent>
      </w:sdt>
      <w:r w:rsidR="00C9205C" w:rsidRPr="007817F7">
        <w:rPr>
          <w:rFonts w:asciiTheme="majorHAnsi" w:eastAsia="ヒラギノ角ゴ Pro W3" w:hAnsiTheme="majorHAnsi"/>
          <w:color w:val="000000"/>
          <w:szCs w:val="20"/>
        </w:rPr>
        <w:t xml:space="preserve"> and later refined using a Stencil Buffer by Tim Heidmann </w:t>
      </w:r>
      <w:sdt>
        <w:sdtPr>
          <w:rPr>
            <w:rFonts w:asciiTheme="majorHAnsi" w:eastAsia="ヒラギノ角ゴ Pro W3" w:hAnsiTheme="majorHAnsi"/>
            <w:color w:val="000000"/>
            <w:szCs w:val="20"/>
          </w:rPr>
          <w:id w:val="1962607"/>
          <w:citation/>
        </w:sdtPr>
        <w:sdtContent>
          <w:r w:rsidR="00C82308" w:rsidRPr="007817F7">
            <w:rPr>
              <w:rFonts w:asciiTheme="majorHAnsi" w:eastAsia="ヒラギノ角ゴ Pro W3" w:hAnsiTheme="majorHAnsi"/>
              <w:color w:val="000000"/>
              <w:szCs w:val="20"/>
            </w:rPr>
            <w:fldChar w:fldCharType="begin"/>
          </w:r>
          <w:r w:rsidR="00C9205C" w:rsidRPr="007817F7">
            <w:rPr>
              <w:rFonts w:asciiTheme="majorHAnsi" w:eastAsia="ヒラギノ角ゴ Pro W3" w:hAnsiTheme="majorHAnsi"/>
              <w:color w:val="000000"/>
              <w:szCs w:val="20"/>
            </w:rPr>
            <w:instrText xml:space="preserve"> CITATION 2 \l 3079 </w:instrText>
          </w:r>
          <w:r w:rsidR="00C82308" w:rsidRPr="007817F7">
            <w:rPr>
              <w:rFonts w:asciiTheme="majorHAnsi" w:eastAsia="ヒラギノ角ゴ Pro W3" w:hAnsiTheme="majorHAnsi"/>
              <w:color w:val="000000"/>
              <w:szCs w:val="20"/>
            </w:rPr>
            <w:fldChar w:fldCharType="separate"/>
          </w:r>
          <w:r w:rsidR="009D49B6" w:rsidRPr="009D49B6">
            <w:rPr>
              <w:rFonts w:asciiTheme="majorHAnsi" w:eastAsia="ヒラギノ角ゴ Pro W3" w:hAnsiTheme="majorHAnsi"/>
              <w:noProof/>
              <w:color w:val="000000"/>
              <w:szCs w:val="20"/>
            </w:rPr>
            <w:t>[2]</w:t>
          </w:r>
          <w:r w:rsidR="00C82308" w:rsidRPr="007817F7">
            <w:rPr>
              <w:rFonts w:asciiTheme="majorHAnsi" w:eastAsia="ヒラギノ角ゴ Pro W3" w:hAnsiTheme="majorHAnsi"/>
              <w:color w:val="000000"/>
              <w:szCs w:val="20"/>
            </w:rPr>
            <w:fldChar w:fldCharType="end"/>
          </w:r>
        </w:sdtContent>
      </w:sdt>
      <w:r w:rsidR="00684A66" w:rsidRPr="007817F7">
        <w:rPr>
          <w:rFonts w:asciiTheme="majorHAnsi" w:eastAsia="ヒラギノ角ゴ Pro W3" w:hAnsiTheme="majorHAnsi"/>
          <w:color w:val="000000"/>
          <w:szCs w:val="20"/>
        </w:rPr>
        <w:t xml:space="preserve">. </w:t>
      </w:r>
      <w:r w:rsidR="009E5D7A" w:rsidRPr="007817F7">
        <w:rPr>
          <w:rFonts w:asciiTheme="majorHAnsi" w:eastAsia="ヒラギノ角ゴ Pro W3" w:hAnsiTheme="majorHAnsi"/>
          <w:color w:val="000000"/>
          <w:szCs w:val="20"/>
        </w:rPr>
        <w:t xml:space="preserve">The most common version of the algorithm called </w:t>
      </w:r>
      <w:r w:rsidR="009E5D7A" w:rsidRPr="007817F7">
        <w:rPr>
          <w:rFonts w:asciiTheme="majorHAnsi" w:eastAsia="ヒラギノ角ゴ Pro W3" w:hAnsiTheme="majorHAnsi"/>
          <w:i/>
          <w:color w:val="000000"/>
          <w:szCs w:val="20"/>
        </w:rPr>
        <w:t xml:space="preserve">depth </w:t>
      </w:r>
      <w:r w:rsidR="00B739AB" w:rsidRPr="007817F7">
        <w:rPr>
          <w:rFonts w:asciiTheme="majorHAnsi" w:eastAsia="ヒラギノ角ゴ Pro W3" w:hAnsiTheme="majorHAnsi"/>
          <w:i/>
          <w:color w:val="000000"/>
          <w:szCs w:val="20"/>
        </w:rPr>
        <w:t>fail</w:t>
      </w:r>
      <w:r w:rsidR="009E5D7A" w:rsidRPr="007817F7">
        <w:rPr>
          <w:rFonts w:asciiTheme="majorHAnsi" w:eastAsia="ヒラギノ角ゴ Pro W3" w:hAnsiTheme="majorHAnsi"/>
          <w:color w:val="000000"/>
          <w:szCs w:val="20"/>
        </w:rPr>
        <w:t xml:space="preserve"> was highly popularized by the video game Doom 3</w:t>
      </w:r>
      <w:r w:rsidR="00E12CE9">
        <w:rPr>
          <w:rFonts w:asciiTheme="majorHAnsi" w:eastAsia="ヒラギノ角ゴ Pro W3" w:hAnsiTheme="majorHAnsi"/>
          <w:color w:val="000000"/>
          <w:szCs w:val="20"/>
        </w:rPr>
        <w:t>, i</w:t>
      </w:r>
      <w:r w:rsidR="00BF0B7E" w:rsidRPr="007817F7">
        <w:rPr>
          <w:rFonts w:asciiTheme="majorHAnsi" w:eastAsia="ヒラギノ角ゴ Pro W3" w:hAnsiTheme="majorHAnsi"/>
          <w:color w:val="000000"/>
          <w:szCs w:val="20"/>
        </w:rPr>
        <w:t xml:space="preserve">t is also known as </w:t>
      </w:r>
      <w:r w:rsidR="00433830" w:rsidRPr="007817F7">
        <w:rPr>
          <w:rFonts w:asciiTheme="majorHAnsi" w:eastAsia="ヒラギノ角ゴ Pro W3" w:hAnsiTheme="majorHAnsi"/>
          <w:i/>
          <w:color w:val="000000"/>
          <w:szCs w:val="20"/>
        </w:rPr>
        <w:t>Carmac</w:t>
      </w:r>
      <w:r w:rsidR="00BF0B7E" w:rsidRPr="007817F7">
        <w:rPr>
          <w:rFonts w:asciiTheme="majorHAnsi" w:eastAsia="ヒラギノ角ゴ Pro W3" w:hAnsiTheme="majorHAnsi"/>
          <w:i/>
          <w:color w:val="000000"/>
          <w:szCs w:val="20"/>
        </w:rPr>
        <w:t>k</w:t>
      </w:r>
      <w:r w:rsidR="00433830" w:rsidRPr="007817F7">
        <w:rPr>
          <w:rFonts w:asciiTheme="majorHAnsi" w:eastAsia="ヒラギノ角ゴ Pro W3" w:hAnsiTheme="majorHAnsi"/>
          <w:i/>
          <w:color w:val="000000"/>
          <w:szCs w:val="20"/>
        </w:rPr>
        <w:t>’</w:t>
      </w:r>
      <w:r w:rsidR="00BF0B7E" w:rsidRPr="007817F7">
        <w:rPr>
          <w:rFonts w:asciiTheme="majorHAnsi" w:eastAsia="ヒラギノ角ゴ Pro W3" w:hAnsiTheme="majorHAnsi"/>
          <w:i/>
          <w:color w:val="000000"/>
          <w:szCs w:val="20"/>
        </w:rPr>
        <w:t xml:space="preserve">s Reverse. </w:t>
      </w:r>
      <w:r w:rsidR="00F26BE7" w:rsidRPr="007817F7">
        <w:rPr>
          <w:rFonts w:asciiTheme="majorHAnsi" w:eastAsia="ヒラギノ角ゴ Pro W3" w:hAnsiTheme="majorHAnsi"/>
          <w:color w:val="000000"/>
          <w:szCs w:val="20"/>
        </w:rPr>
        <w:t xml:space="preserve">In this project we use </w:t>
      </w:r>
      <w:r w:rsidR="00F26BE7" w:rsidRPr="007817F7">
        <w:rPr>
          <w:rFonts w:asciiTheme="majorHAnsi" w:eastAsia="ヒラギノ角ゴ Pro W3" w:hAnsiTheme="majorHAnsi"/>
          <w:i/>
          <w:color w:val="000000"/>
          <w:szCs w:val="20"/>
        </w:rPr>
        <w:t>depth fail</w:t>
      </w:r>
      <w:r w:rsidR="00F26BE7" w:rsidRPr="007817F7">
        <w:rPr>
          <w:rFonts w:asciiTheme="majorHAnsi" w:eastAsia="ヒラギノ角ゴ Pro W3" w:hAnsiTheme="majorHAnsi"/>
          <w:color w:val="000000"/>
          <w:szCs w:val="20"/>
        </w:rPr>
        <w:t xml:space="preserve"> as base algorithm for the selection of objects in a 3D space using only 2D input polygons. </w:t>
      </w:r>
    </w:p>
    <w:p w:rsidR="00630410" w:rsidRPr="00630410" w:rsidRDefault="006A42DF" w:rsidP="00630410">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This</w:t>
      </w:r>
      <w:r w:rsidR="009E2EA2" w:rsidRPr="007817F7">
        <w:rPr>
          <w:rFonts w:asciiTheme="majorHAnsi" w:eastAsia="ヒラギノ角ゴ Pro W3" w:hAnsiTheme="majorHAnsi"/>
          <w:color w:val="000000"/>
          <w:szCs w:val="20"/>
        </w:rPr>
        <w:t xml:space="preserve"> </w:t>
      </w:r>
      <w:r w:rsidR="00CB62BF">
        <w:rPr>
          <w:rFonts w:asciiTheme="majorHAnsi" w:eastAsia="ヒラギノ角ゴ Pro W3" w:hAnsiTheme="majorHAnsi"/>
          <w:color w:val="000000"/>
          <w:szCs w:val="20"/>
        </w:rPr>
        <w:t>al</w:t>
      </w:r>
      <w:r w:rsidR="00893D46">
        <w:rPr>
          <w:rFonts w:asciiTheme="majorHAnsi" w:eastAsia="ヒラギノ角ゴ Pro W3" w:hAnsiTheme="majorHAnsi"/>
          <w:color w:val="000000"/>
          <w:szCs w:val="20"/>
        </w:rPr>
        <w:t>gorithm</w:t>
      </w:r>
      <w:r w:rsidR="009E2EA2" w:rsidRPr="007817F7">
        <w:rPr>
          <w:rFonts w:asciiTheme="majorHAnsi" w:eastAsia="ヒラギノ角ゴ Pro W3" w:hAnsiTheme="majorHAnsi"/>
          <w:color w:val="000000"/>
          <w:szCs w:val="20"/>
        </w:rPr>
        <w:t xml:space="preserve"> </w:t>
      </w:r>
      <w:r w:rsidR="00893D46">
        <w:rPr>
          <w:rFonts w:asciiTheme="majorHAnsi" w:eastAsia="ヒラギノ角ゴ Pro W3" w:hAnsiTheme="majorHAnsi"/>
          <w:color w:val="000000"/>
          <w:szCs w:val="20"/>
        </w:rPr>
        <w:t>operates</w:t>
      </w:r>
      <w:r w:rsidR="009E2EA2" w:rsidRPr="007817F7">
        <w:rPr>
          <w:rFonts w:asciiTheme="majorHAnsi" w:eastAsia="ヒラギノ角ゴ Pro W3" w:hAnsiTheme="majorHAnsi"/>
          <w:color w:val="000000"/>
          <w:szCs w:val="20"/>
        </w:rPr>
        <w:t xml:space="preserve"> on an already rendered scene and does not need a second render pass of the selectable geometry. </w:t>
      </w:r>
      <w:r w:rsidR="009966C7" w:rsidRPr="007817F7">
        <w:rPr>
          <w:rFonts w:asciiTheme="majorHAnsi" w:eastAsia="ヒラギノ角ゴ Pro W3" w:hAnsiTheme="majorHAnsi"/>
          <w:color w:val="000000"/>
          <w:szCs w:val="20"/>
        </w:rPr>
        <w:t>That being said, this sele</w:t>
      </w:r>
      <w:r w:rsidR="00C91365" w:rsidRPr="007817F7">
        <w:rPr>
          <w:rFonts w:asciiTheme="majorHAnsi" w:eastAsia="ヒラギノ角ゴ Pro W3" w:hAnsiTheme="majorHAnsi"/>
          <w:color w:val="000000"/>
          <w:szCs w:val="20"/>
        </w:rPr>
        <w:t xml:space="preserve">ction technique only works in screen space and does not provide functionalities to manipulate the underlying dataset. </w:t>
      </w:r>
      <w:r w:rsidR="00D707B7" w:rsidRPr="007817F7">
        <w:rPr>
          <w:rFonts w:asciiTheme="majorHAnsi" w:eastAsia="ヒラギノ角ゴ Pro W3" w:hAnsiTheme="majorHAnsi"/>
          <w:color w:val="000000"/>
          <w:szCs w:val="20"/>
        </w:rPr>
        <w:t xml:space="preserve">The algorithm will be explained in detail in section 2, where we highlight the key features of this implementation. </w:t>
      </w:r>
      <w:r w:rsidR="00C900EB" w:rsidRPr="007817F7">
        <w:rPr>
          <w:rFonts w:asciiTheme="majorHAnsi" w:eastAsia="ヒラギノ角ゴ Pro W3" w:hAnsiTheme="majorHAnsi"/>
          <w:color w:val="000000"/>
          <w:szCs w:val="20"/>
        </w:rPr>
        <w:t xml:space="preserve">Section 3 will give an introduction on how to use the program and which frameworks are necessary for it to run. </w:t>
      </w:r>
      <w:r w:rsidR="002D44D2" w:rsidRPr="007817F7">
        <w:rPr>
          <w:rFonts w:asciiTheme="majorHAnsi" w:eastAsia="ヒラギノ角ゴ Pro W3" w:hAnsiTheme="majorHAnsi"/>
          <w:color w:val="000000"/>
          <w:szCs w:val="20"/>
        </w:rPr>
        <w:t xml:space="preserve">Section 4 will conclude this report with an outlook on future improvements and a final conclusion. </w:t>
      </w:r>
    </w:p>
    <w:p w:rsidR="00C147A5" w:rsidRPr="007817F7" w:rsidRDefault="002C19E3" w:rsidP="00BB2815">
      <w:pPr>
        <w:pStyle w:val="berschrift1"/>
        <w:jc w:val="both"/>
        <w:rPr>
          <w:rFonts w:asciiTheme="majorHAnsi" w:hAnsiTheme="majorHAnsi"/>
        </w:rPr>
      </w:pPr>
      <w:bookmarkStart w:id="3" w:name="_Toc454952816"/>
      <w:r w:rsidRPr="007817F7">
        <w:rPr>
          <w:rFonts w:asciiTheme="majorHAnsi" w:hAnsiTheme="majorHAnsi"/>
        </w:rPr>
        <w:t>Algorithm</w:t>
      </w:r>
      <w:bookmarkEnd w:id="3"/>
    </w:p>
    <w:p w:rsidR="00CA0B12" w:rsidRDefault="00AB1EE0"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The algorithm</w:t>
      </w:r>
      <w:r w:rsidR="004558D9" w:rsidRPr="007817F7">
        <w:rPr>
          <w:rFonts w:asciiTheme="majorHAnsi" w:eastAsia="ヒラギノ角ゴ Pro W3" w:hAnsiTheme="majorHAnsi"/>
          <w:color w:val="000000"/>
          <w:szCs w:val="20"/>
        </w:rPr>
        <w:t xml:space="preserve"> works on an 8-bit stencil buffer and requires the selectable geometry to be rendered </w:t>
      </w:r>
      <w:r w:rsidRPr="007817F7">
        <w:rPr>
          <w:rFonts w:asciiTheme="majorHAnsi" w:eastAsia="ヒラギノ角ゴ Pro W3" w:hAnsiTheme="majorHAnsi"/>
          <w:color w:val="000000"/>
          <w:szCs w:val="20"/>
        </w:rPr>
        <w:t xml:space="preserve">in an earlier render pass </w:t>
      </w:r>
      <w:r w:rsidR="004558D9" w:rsidRPr="007817F7">
        <w:rPr>
          <w:rFonts w:asciiTheme="majorHAnsi" w:eastAsia="ヒラギノ角ゴ Pro W3" w:hAnsiTheme="majorHAnsi"/>
          <w:color w:val="000000"/>
          <w:szCs w:val="20"/>
        </w:rPr>
        <w:t xml:space="preserve">and stored in </w:t>
      </w:r>
      <w:r w:rsidR="00E4592A" w:rsidRPr="007817F7">
        <w:rPr>
          <w:rFonts w:asciiTheme="majorHAnsi" w:eastAsia="ヒラギノ角ゴ Pro W3" w:hAnsiTheme="majorHAnsi"/>
          <w:color w:val="000000"/>
          <w:szCs w:val="20"/>
        </w:rPr>
        <w:t>a</w:t>
      </w:r>
      <w:r w:rsidR="004558D9" w:rsidRPr="007817F7">
        <w:rPr>
          <w:rFonts w:asciiTheme="majorHAnsi" w:eastAsia="ヒラギノ角ゴ Pro W3" w:hAnsiTheme="majorHAnsi"/>
          <w:color w:val="000000"/>
          <w:szCs w:val="20"/>
        </w:rPr>
        <w:t xml:space="preserve"> depth buffer. </w:t>
      </w:r>
      <w:r w:rsidR="009C1CAF" w:rsidRPr="007817F7">
        <w:rPr>
          <w:rFonts w:asciiTheme="majorHAnsi" w:eastAsia="ヒラギノ角ゴ Pro W3" w:hAnsiTheme="majorHAnsi"/>
          <w:color w:val="000000"/>
          <w:szCs w:val="20"/>
        </w:rPr>
        <w:t xml:space="preserve">Furthermore, the on-screen drawing of polygons is provided by the framework. </w:t>
      </w:r>
    </w:p>
    <w:p w:rsidR="00C268A5" w:rsidRPr="007817F7" w:rsidRDefault="00C268A5" w:rsidP="00BB2815">
      <w:pPr>
        <w:jc w:val="both"/>
        <w:rPr>
          <w:rFonts w:asciiTheme="majorHAnsi" w:eastAsia="ヒラギノ角ゴ Pro W3" w:hAnsiTheme="majorHAnsi"/>
          <w:color w:val="000000"/>
          <w:szCs w:val="20"/>
        </w:rPr>
      </w:pPr>
    </w:p>
    <w:p w:rsidR="00CE583B" w:rsidRPr="007817F7" w:rsidRDefault="00CE583B" w:rsidP="00BB2815">
      <w:pPr>
        <w:pStyle w:val="berschrift2"/>
        <w:jc w:val="both"/>
        <w:rPr>
          <w:rFonts w:asciiTheme="majorHAnsi" w:hAnsiTheme="majorHAnsi"/>
        </w:rPr>
      </w:pPr>
      <w:bookmarkStart w:id="4" w:name="_Toc454952817"/>
      <w:r w:rsidRPr="007817F7">
        <w:rPr>
          <w:rFonts w:asciiTheme="majorHAnsi" w:hAnsiTheme="majorHAnsi"/>
        </w:rPr>
        <w:t>Creating 3D Volume from Screen Space Polygon</w:t>
      </w:r>
      <w:bookmarkEnd w:id="4"/>
    </w:p>
    <w:p w:rsidR="00B747AD" w:rsidRPr="007817F7" w:rsidRDefault="00B747AD"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The user sup</w:t>
      </w:r>
      <w:r w:rsidR="00526194">
        <w:rPr>
          <w:rFonts w:asciiTheme="majorHAnsi" w:eastAsia="ヒラギノ角ゴ Pro W3" w:hAnsiTheme="majorHAnsi"/>
          <w:color w:val="000000"/>
          <w:szCs w:val="20"/>
        </w:rPr>
        <w:t>plies the system with 2D screen-</w:t>
      </w:r>
      <w:r w:rsidRPr="007817F7">
        <w:rPr>
          <w:rFonts w:asciiTheme="majorHAnsi" w:eastAsia="ヒラギノ角ゴ Pro W3" w:hAnsiTheme="majorHAnsi"/>
          <w:color w:val="000000"/>
          <w:szCs w:val="20"/>
        </w:rPr>
        <w:t>space polygon</w:t>
      </w:r>
      <w:r w:rsidR="00526194">
        <w:rPr>
          <w:rFonts w:asciiTheme="majorHAnsi" w:eastAsia="ヒラギノ角ゴ Pro W3" w:hAnsiTheme="majorHAnsi"/>
          <w:color w:val="000000"/>
          <w:szCs w:val="20"/>
        </w:rPr>
        <w:t>s</w:t>
      </w:r>
      <w:r w:rsidRPr="007817F7">
        <w:rPr>
          <w:rFonts w:asciiTheme="majorHAnsi" w:eastAsia="ヒラギノ角ゴ Pro W3" w:hAnsiTheme="majorHAnsi"/>
          <w:color w:val="000000"/>
          <w:szCs w:val="20"/>
        </w:rPr>
        <w:t xml:space="preserve">, which </w:t>
      </w:r>
      <w:r w:rsidR="003D0108">
        <w:rPr>
          <w:rFonts w:asciiTheme="majorHAnsi" w:eastAsia="ヒラギノ角ゴ Pro W3" w:hAnsiTheme="majorHAnsi"/>
          <w:color w:val="000000"/>
          <w:szCs w:val="20"/>
        </w:rPr>
        <w:t>are</w:t>
      </w:r>
      <w:r w:rsidRPr="007817F7">
        <w:rPr>
          <w:rFonts w:asciiTheme="majorHAnsi" w:eastAsia="ヒラギノ角ゴ Pro W3" w:hAnsiTheme="majorHAnsi"/>
          <w:color w:val="000000"/>
          <w:szCs w:val="20"/>
        </w:rPr>
        <w:t xml:space="preserve"> drawn on screen. The polygon needs to be triangulated in order to be rendered as a homogenous area</w:t>
      </w:r>
      <w:r w:rsidR="00107492" w:rsidRPr="007817F7">
        <w:rPr>
          <w:rFonts w:asciiTheme="majorHAnsi" w:eastAsia="ヒラギノ角ゴ Pro W3" w:hAnsiTheme="majorHAnsi"/>
          <w:color w:val="000000"/>
          <w:szCs w:val="20"/>
        </w:rPr>
        <w:t xml:space="preserve">, which is called </w:t>
      </w:r>
      <w:r w:rsidR="00107492" w:rsidRPr="007817F7">
        <w:rPr>
          <w:rFonts w:asciiTheme="majorHAnsi" w:eastAsia="ヒラギノ角ゴ Pro W3" w:hAnsiTheme="majorHAnsi"/>
          <w:i/>
          <w:color w:val="000000"/>
          <w:szCs w:val="20"/>
        </w:rPr>
        <w:t>lightcap</w:t>
      </w:r>
      <w:r w:rsidRPr="007817F7">
        <w:rPr>
          <w:rFonts w:asciiTheme="majorHAnsi" w:eastAsia="ヒラギノ角ゴ Pro W3" w:hAnsiTheme="majorHAnsi"/>
          <w:color w:val="000000"/>
          <w:szCs w:val="20"/>
        </w:rPr>
        <w:t xml:space="preserve">. For each </w:t>
      </w:r>
      <w:r w:rsidR="00CA026A" w:rsidRPr="007817F7">
        <w:rPr>
          <w:rFonts w:asciiTheme="majorHAnsi" w:eastAsia="ヒラギノ角ゴ Pro W3" w:hAnsiTheme="majorHAnsi"/>
          <w:color w:val="000000"/>
          <w:szCs w:val="20"/>
        </w:rPr>
        <w:t>polygon</w:t>
      </w:r>
      <w:r w:rsidR="00B64324" w:rsidRPr="007817F7">
        <w:rPr>
          <w:rFonts w:asciiTheme="majorHAnsi" w:eastAsia="ヒラギノ角ゴ Pro W3" w:hAnsiTheme="majorHAnsi"/>
          <w:color w:val="000000"/>
          <w:szCs w:val="20"/>
        </w:rPr>
        <w:t xml:space="preserve"> </w:t>
      </w:r>
      <w:r w:rsidRPr="007817F7">
        <w:rPr>
          <w:rFonts w:asciiTheme="majorHAnsi" w:eastAsia="ヒラギノ角ゴ Pro W3" w:hAnsiTheme="majorHAnsi"/>
          <w:color w:val="000000"/>
          <w:szCs w:val="20"/>
        </w:rPr>
        <w:t xml:space="preserve">we store its view and projection transform in order to restore its former position in world space. </w:t>
      </w:r>
      <w:r w:rsidR="00380CD0" w:rsidRPr="007817F7">
        <w:rPr>
          <w:rFonts w:asciiTheme="majorHAnsi" w:eastAsia="ヒラギノ角ゴ Pro W3" w:hAnsiTheme="majorHAnsi"/>
          <w:color w:val="000000"/>
          <w:szCs w:val="20"/>
        </w:rPr>
        <w:t>W</w:t>
      </w:r>
      <w:r w:rsidR="00062368" w:rsidRPr="007817F7">
        <w:rPr>
          <w:rFonts w:asciiTheme="majorHAnsi" w:eastAsia="ヒラギノ角ゴ Pro W3" w:hAnsiTheme="majorHAnsi"/>
          <w:color w:val="000000"/>
          <w:szCs w:val="20"/>
        </w:rPr>
        <w:t xml:space="preserve">e can render the </w:t>
      </w:r>
      <w:r w:rsidR="00716194" w:rsidRPr="007817F7">
        <w:rPr>
          <w:rFonts w:asciiTheme="majorHAnsi" w:eastAsia="ヒラギノ角ゴ Pro W3" w:hAnsiTheme="majorHAnsi"/>
          <w:i/>
          <w:color w:val="000000"/>
          <w:szCs w:val="20"/>
        </w:rPr>
        <w:t>lightcap</w:t>
      </w:r>
      <w:r w:rsidR="00716194" w:rsidRPr="007817F7">
        <w:rPr>
          <w:rFonts w:asciiTheme="majorHAnsi" w:eastAsia="ヒラギノ角ゴ Pro W3" w:hAnsiTheme="majorHAnsi"/>
          <w:color w:val="000000"/>
          <w:szCs w:val="20"/>
        </w:rPr>
        <w:t xml:space="preserve"> </w:t>
      </w:r>
      <w:r w:rsidR="00062368" w:rsidRPr="007817F7">
        <w:rPr>
          <w:rFonts w:asciiTheme="majorHAnsi" w:eastAsia="ヒラギノ角ゴ Pro W3" w:hAnsiTheme="majorHAnsi"/>
          <w:color w:val="000000"/>
          <w:szCs w:val="20"/>
        </w:rPr>
        <w:t xml:space="preserve">from different views by using the inverse of the provided view-projection transform as world transform for the polygon. </w:t>
      </w:r>
      <w:r w:rsidR="00380CD0" w:rsidRPr="007817F7">
        <w:rPr>
          <w:rFonts w:asciiTheme="majorHAnsi" w:eastAsia="ヒラギノ角ゴ Pro W3" w:hAnsiTheme="majorHAnsi"/>
          <w:color w:val="000000"/>
          <w:szCs w:val="20"/>
        </w:rPr>
        <w:t>In</w:t>
      </w:r>
      <w:r w:rsidR="001D3EC6" w:rsidRPr="007817F7">
        <w:rPr>
          <w:rFonts w:asciiTheme="majorHAnsi" w:eastAsia="ヒラギノ角ゴ Pro W3" w:hAnsiTheme="majorHAnsi"/>
          <w:color w:val="000000"/>
          <w:szCs w:val="20"/>
        </w:rPr>
        <w:t xml:space="preserve"> order to create a volume from the</w:t>
      </w:r>
      <w:r w:rsidR="00380CD0" w:rsidRPr="007817F7">
        <w:rPr>
          <w:rFonts w:asciiTheme="majorHAnsi" w:eastAsia="ヒラギノ角ゴ Pro W3" w:hAnsiTheme="majorHAnsi"/>
          <w:color w:val="000000"/>
          <w:szCs w:val="20"/>
        </w:rPr>
        <w:t xml:space="preserve"> </w:t>
      </w:r>
      <w:r w:rsidR="001D3EC6" w:rsidRPr="007817F7">
        <w:rPr>
          <w:rFonts w:asciiTheme="majorHAnsi" w:eastAsia="ヒラギノ角ゴ Pro W3" w:hAnsiTheme="majorHAnsi"/>
          <w:i/>
          <w:color w:val="000000"/>
          <w:szCs w:val="20"/>
        </w:rPr>
        <w:t>lightcap</w:t>
      </w:r>
      <w:r w:rsidR="00380CD0" w:rsidRPr="007817F7">
        <w:rPr>
          <w:rFonts w:asciiTheme="majorHAnsi" w:eastAsia="ヒラギノ角ゴ Pro W3" w:hAnsiTheme="majorHAnsi"/>
          <w:color w:val="000000"/>
          <w:szCs w:val="20"/>
        </w:rPr>
        <w:t xml:space="preserve">, we extrude each </w:t>
      </w:r>
      <w:r w:rsidR="003462D5" w:rsidRPr="007817F7">
        <w:rPr>
          <w:rFonts w:asciiTheme="majorHAnsi" w:eastAsia="ヒラギノ角ゴ Pro W3" w:hAnsiTheme="majorHAnsi"/>
          <w:color w:val="000000"/>
          <w:szCs w:val="20"/>
        </w:rPr>
        <w:t xml:space="preserve">edge </w:t>
      </w:r>
      <w:r w:rsidR="00380CD0" w:rsidRPr="007817F7">
        <w:rPr>
          <w:rFonts w:asciiTheme="majorHAnsi" w:eastAsia="ヒラギノ角ゴ Pro W3" w:hAnsiTheme="majorHAnsi"/>
          <w:color w:val="000000"/>
          <w:szCs w:val="20"/>
        </w:rPr>
        <w:t xml:space="preserve">using a geometry shader. The direction of extrusion is defined by the vector from the previous view </w:t>
      </w:r>
      <w:r w:rsidR="00380CD0" w:rsidRPr="007817F7">
        <w:rPr>
          <w:rFonts w:asciiTheme="majorHAnsi" w:eastAsia="ヒラギノ角ゴ Pro W3" w:hAnsiTheme="majorHAnsi"/>
          <w:color w:val="000000"/>
          <w:szCs w:val="20"/>
        </w:rPr>
        <w:lastRenderedPageBreak/>
        <w:t xml:space="preserve">position towards each vertex. </w:t>
      </w:r>
      <w:r w:rsidR="00107492" w:rsidRPr="007817F7">
        <w:rPr>
          <w:rFonts w:asciiTheme="majorHAnsi" w:eastAsia="ヒラギノ角ゴ Pro W3" w:hAnsiTheme="majorHAnsi"/>
          <w:color w:val="000000"/>
          <w:szCs w:val="20"/>
        </w:rPr>
        <w:t xml:space="preserve">For each edge in the polygon we extrude a quad with a certain distance, thus giving us the hull of the volume. </w:t>
      </w:r>
      <w:r w:rsidR="003D5E71" w:rsidRPr="007817F7">
        <w:rPr>
          <w:rFonts w:asciiTheme="majorHAnsi" w:eastAsia="ヒラギノ角ゴ Pro W3" w:hAnsiTheme="majorHAnsi"/>
          <w:color w:val="000000"/>
          <w:szCs w:val="20"/>
        </w:rPr>
        <w:t>To close the v</w:t>
      </w:r>
      <w:r w:rsidR="00BD5DCF" w:rsidRPr="007817F7">
        <w:rPr>
          <w:rFonts w:asciiTheme="majorHAnsi" w:eastAsia="ヒラギノ角ゴ Pro W3" w:hAnsiTheme="majorHAnsi"/>
          <w:color w:val="000000"/>
          <w:szCs w:val="20"/>
        </w:rPr>
        <w:t xml:space="preserve">olume the </w:t>
      </w:r>
      <w:r w:rsidR="00BD5DCF" w:rsidRPr="007817F7">
        <w:rPr>
          <w:rFonts w:asciiTheme="majorHAnsi" w:eastAsia="ヒラギノ角ゴ Pro W3" w:hAnsiTheme="majorHAnsi"/>
          <w:i/>
          <w:color w:val="000000"/>
          <w:szCs w:val="20"/>
        </w:rPr>
        <w:t>lightcap</w:t>
      </w:r>
      <w:r w:rsidR="0063211C" w:rsidRPr="007817F7">
        <w:rPr>
          <w:rFonts w:asciiTheme="majorHAnsi" w:eastAsia="ヒラギノ角ゴ Pro W3" w:hAnsiTheme="majorHAnsi"/>
          <w:color w:val="000000"/>
          <w:szCs w:val="20"/>
        </w:rPr>
        <w:t xml:space="preserve"> is rendered also, as</w:t>
      </w:r>
      <w:r w:rsidR="00BD5DCF" w:rsidRPr="007817F7">
        <w:rPr>
          <w:rFonts w:asciiTheme="majorHAnsi" w:eastAsia="ヒラギノ角ゴ Pro W3" w:hAnsiTheme="majorHAnsi"/>
          <w:color w:val="000000"/>
          <w:szCs w:val="20"/>
        </w:rPr>
        <w:t xml:space="preserve"> well as the </w:t>
      </w:r>
      <w:r w:rsidR="00BD5DCF" w:rsidRPr="007817F7">
        <w:rPr>
          <w:rFonts w:asciiTheme="majorHAnsi" w:eastAsia="ヒラギノ角ゴ Pro W3" w:hAnsiTheme="majorHAnsi"/>
          <w:i/>
          <w:color w:val="000000"/>
          <w:szCs w:val="20"/>
        </w:rPr>
        <w:t xml:space="preserve">darkcap, </w:t>
      </w:r>
      <w:r w:rsidR="00BD5DCF" w:rsidRPr="007817F7">
        <w:rPr>
          <w:rFonts w:asciiTheme="majorHAnsi" w:eastAsia="ヒラギノ角ゴ Pro W3" w:hAnsiTheme="majorHAnsi"/>
          <w:color w:val="000000"/>
          <w:szCs w:val="20"/>
        </w:rPr>
        <w:t xml:space="preserve">which closes the back of the volume. The </w:t>
      </w:r>
      <w:r w:rsidR="00BD5DCF" w:rsidRPr="00E92A35">
        <w:rPr>
          <w:rFonts w:asciiTheme="majorHAnsi" w:eastAsia="ヒラギノ角ゴ Pro W3" w:hAnsiTheme="majorHAnsi"/>
          <w:i/>
          <w:color w:val="000000"/>
          <w:szCs w:val="20"/>
        </w:rPr>
        <w:t>darkcap</w:t>
      </w:r>
      <w:r w:rsidR="00BD5DCF" w:rsidRPr="007817F7">
        <w:rPr>
          <w:rFonts w:asciiTheme="majorHAnsi" w:eastAsia="ヒラギノ角ゴ Pro W3" w:hAnsiTheme="majorHAnsi"/>
          <w:color w:val="000000"/>
          <w:szCs w:val="20"/>
        </w:rPr>
        <w:t xml:space="preserve"> is the inverted lightcap, extruded to the end of the volume. </w:t>
      </w:r>
    </w:p>
    <w:p w:rsidR="00C147A5" w:rsidRPr="007817F7" w:rsidRDefault="00A25B0B" w:rsidP="00BB2815">
      <w:pPr>
        <w:pStyle w:val="berschrift2"/>
        <w:jc w:val="both"/>
        <w:rPr>
          <w:rFonts w:asciiTheme="majorHAnsi" w:hAnsiTheme="majorHAnsi"/>
        </w:rPr>
      </w:pPr>
      <w:bookmarkStart w:id="5" w:name="_Toc454952818"/>
      <w:r w:rsidRPr="007817F7">
        <w:rPr>
          <w:rFonts w:asciiTheme="majorHAnsi" w:hAnsiTheme="majorHAnsi"/>
        </w:rPr>
        <w:t xml:space="preserve">Depth </w:t>
      </w:r>
      <w:r w:rsidR="00323548" w:rsidRPr="007817F7">
        <w:rPr>
          <w:rFonts w:asciiTheme="majorHAnsi" w:hAnsiTheme="majorHAnsi"/>
        </w:rPr>
        <w:t>F</w:t>
      </w:r>
      <w:r w:rsidRPr="007817F7">
        <w:rPr>
          <w:rFonts w:asciiTheme="majorHAnsi" w:hAnsiTheme="majorHAnsi"/>
        </w:rPr>
        <w:t>ail</w:t>
      </w:r>
      <w:r w:rsidR="00323548" w:rsidRPr="007817F7">
        <w:rPr>
          <w:rFonts w:asciiTheme="majorHAnsi" w:hAnsiTheme="majorHAnsi"/>
        </w:rPr>
        <w:t xml:space="preserve"> </w:t>
      </w:r>
      <w:r w:rsidR="004B4C64" w:rsidRPr="007817F7">
        <w:rPr>
          <w:rFonts w:asciiTheme="majorHAnsi" w:hAnsiTheme="majorHAnsi"/>
        </w:rPr>
        <w:t>Shadow Volumes</w:t>
      </w:r>
      <w:bookmarkEnd w:id="5"/>
    </w:p>
    <w:p w:rsidR="005F3044" w:rsidRDefault="004C513E"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The depth-</w:t>
      </w:r>
      <w:r w:rsidR="0004778C">
        <w:rPr>
          <w:rFonts w:asciiTheme="majorHAnsi" w:eastAsia="ヒラギノ角ゴ Pro W3" w:hAnsiTheme="majorHAnsi"/>
          <w:color w:val="000000"/>
          <w:szCs w:val="20"/>
        </w:rPr>
        <w:t xml:space="preserve">fail </w:t>
      </w:r>
      <w:r>
        <w:rPr>
          <w:rFonts w:asciiTheme="majorHAnsi" w:eastAsia="ヒラギノ角ゴ Pro W3" w:hAnsiTheme="majorHAnsi"/>
          <w:color w:val="000000"/>
          <w:szCs w:val="20"/>
        </w:rPr>
        <w:t xml:space="preserve">algorithm </w:t>
      </w:r>
      <w:r w:rsidR="0004778C">
        <w:rPr>
          <w:rFonts w:asciiTheme="majorHAnsi" w:eastAsia="ヒラギノ角ゴ Pro W3" w:hAnsiTheme="majorHAnsi"/>
          <w:color w:val="000000"/>
          <w:szCs w:val="20"/>
        </w:rPr>
        <w:t xml:space="preserve">works </w:t>
      </w:r>
      <w:r>
        <w:rPr>
          <w:rFonts w:asciiTheme="majorHAnsi" w:eastAsia="ヒラギノ角ゴ Pro W3" w:hAnsiTheme="majorHAnsi"/>
          <w:color w:val="000000"/>
          <w:szCs w:val="20"/>
        </w:rPr>
        <w:t>on all camera positions,</w:t>
      </w:r>
      <w:r w:rsidR="0004778C">
        <w:rPr>
          <w:rFonts w:asciiTheme="majorHAnsi" w:eastAsia="ヒラギノ角ゴ Pro W3" w:hAnsiTheme="majorHAnsi"/>
          <w:color w:val="000000"/>
          <w:szCs w:val="20"/>
        </w:rPr>
        <w:t xml:space="preserve"> making it perfect for in-depth exploration of point-clouds. </w:t>
      </w:r>
      <w:r w:rsidR="004B4C64" w:rsidRPr="007817F7">
        <w:rPr>
          <w:rFonts w:asciiTheme="majorHAnsi" w:eastAsia="ヒラギノ角ゴ Pro W3" w:hAnsiTheme="majorHAnsi"/>
          <w:color w:val="000000"/>
          <w:szCs w:val="20"/>
        </w:rPr>
        <w:t>The depth-fail</w:t>
      </w:r>
      <w:r w:rsidR="00E85E5B" w:rsidRPr="007817F7">
        <w:rPr>
          <w:rFonts w:asciiTheme="majorHAnsi" w:eastAsia="ヒラギノ角ゴ Pro W3" w:hAnsiTheme="majorHAnsi"/>
          <w:color w:val="000000"/>
          <w:szCs w:val="20"/>
        </w:rPr>
        <w:t xml:space="preserve"> method works as follows. </w:t>
      </w:r>
      <w:r w:rsidR="007D2E22" w:rsidRPr="007817F7">
        <w:rPr>
          <w:rFonts w:asciiTheme="majorHAnsi" w:eastAsia="ヒラギノ角ゴ Pro W3" w:hAnsiTheme="majorHAnsi"/>
          <w:color w:val="000000"/>
          <w:szCs w:val="20"/>
        </w:rPr>
        <w:t xml:space="preserve">Each point is either </w:t>
      </w:r>
      <w:r w:rsidR="00964F02">
        <w:rPr>
          <w:rFonts w:asciiTheme="majorHAnsi" w:eastAsia="ヒラギノ角ゴ Pro W3" w:hAnsiTheme="majorHAnsi"/>
          <w:color w:val="000000"/>
          <w:szCs w:val="20"/>
        </w:rPr>
        <w:t>inside</w:t>
      </w:r>
      <w:r w:rsidR="007D2E22" w:rsidRPr="007817F7">
        <w:rPr>
          <w:rFonts w:asciiTheme="majorHAnsi" w:eastAsia="ヒラギノ角ゴ Pro W3" w:hAnsiTheme="majorHAnsi"/>
          <w:color w:val="000000"/>
          <w:szCs w:val="20"/>
        </w:rPr>
        <w:t xml:space="preserve"> a volume, or outside. </w:t>
      </w:r>
      <w:r w:rsidR="006715AB" w:rsidRPr="007817F7">
        <w:rPr>
          <w:rFonts w:asciiTheme="majorHAnsi" w:eastAsia="ヒラギノ角ゴ Pro W3" w:hAnsiTheme="majorHAnsi"/>
          <w:color w:val="000000"/>
          <w:szCs w:val="20"/>
        </w:rPr>
        <w:t xml:space="preserve">We split the </w:t>
      </w:r>
      <w:r w:rsidR="006715AB">
        <w:rPr>
          <w:rFonts w:asciiTheme="majorHAnsi" w:eastAsia="ヒラギノ角ゴ Pro W3" w:hAnsiTheme="majorHAnsi"/>
          <w:color w:val="000000"/>
          <w:szCs w:val="20"/>
        </w:rPr>
        <w:t>volume</w:t>
      </w:r>
      <w:r w:rsidR="006715AB" w:rsidRPr="007817F7">
        <w:rPr>
          <w:rFonts w:asciiTheme="majorHAnsi" w:eastAsia="ヒラギノ角ゴ Pro W3" w:hAnsiTheme="majorHAnsi"/>
          <w:color w:val="000000"/>
          <w:szCs w:val="20"/>
        </w:rPr>
        <w:t xml:space="preserve"> </w:t>
      </w:r>
      <w:r w:rsidR="006715AB">
        <w:rPr>
          <w:rFonts w:asciiTheme="majorHAnsi" w:eastAsia="ヒラギノ角ゴ Pro W3" w:hAnsiTheme="majorHAnsi"/>
          <w:color w:val="000000"/>
          <w:szCs w:val="20"/>
        </w:rPr>
        <w:t>in</w:t>
      </w:r>
      <w:r w:rsidR="006715AB" w:rsidRPr="007817F7">
        <w:rPr>
          <w:rFonts w:asciiTheme="majorHAnsi" w:eastAsia="ヒラギノ角ゴ Pro W3" w:hAnsiTheme="majorHAnsi"/>
          <w:color w:val="000000"/>
          <w:szCs w:val="20"/>
        </w:rPr>
        <w:t xml:space="preserve"> front and back faces</w:t>
      </w:r>
      <w:r w:rsidR="006715AB">
        <w:rPr>
          <w:rFonts w:asciiTheme="majorHAnsi" w:eastAsia="ヒラギノ角ゴ Pro W3" w:hAnsiTheme="majorHAnsi"/>
          <w:color w:val="000000"/>
          <w:szCs w:val="20"/>
        </w:rPr>
        <w:t xml:space="preserve"> and render them separately in order to apply different stencil </w:t>
      </w:r>
      <w:r w:rsidR="00677442">
        <w:rPr>
          <w:rFonts w:asciiTheme="majorHAnsi" w:eastAsia="ヒラギノ角ゴ Pro W3" w:hAnsiTheme="majorHAnsi"/>
          <w:color w:val="000000"/>
          <w:szCs w:val="20"/>
        </w:rPr>
        <w:t>operations</w:t>
      </w:r>
      <w:r w:rsidR="0013069C">
        <w:rPr>
          <w:rFonts w:asciiTheme="majorHAnsi" w:eastAsia="ヒラギノ角ゴ Pro W3" w:hAnsiTheme="majorHAnsi"/>
          <w:color w:val="000000"/>
          <w:szCs w:val="20"/>
        </w:rPr>
        <w:t>. A</w:t>
      </w:r>
      <w:r w:rsidR="00D474F3" w:rsidRPr="007817F7">
        <w:rPr>
          <w:rFonts w:asciiTheme="majorHAnsi" w:eastAsia="ヒラギノ角ゴ Pro W3" w:hAnsiTheme="majorHAnsi"/>
          <w:color w:val="000000"/>
          <w:szCs w:val="20"/>
        </w:rPr>
        <w:t xml:space="preserve"> point is </w:t>
      </w:r>
      <w:r w:rsidR="001C3357">
        <w:rPr>
          <w:rFonts w:asciiTheme="majorHAnsi" w:eastAsia="ヒラギノ角ゴ Pro W3" w:hAnsiTheme="majorHAnsi"/>
          <w:color w:val="000000"/>
          <w:szCs w:val="20"/>
        </w:rPr>
        <w:t>inside the</w:t>
      </w:r>
      <w:r w:rsidR="009F31DE" w:rsidRPr="007817F7">
        <w:rPr>
          <w:rFonts w:asciiTheme="majorHAnsi" w:eastAsia="ヒラギノ角ゴ Pro W3" w:hAnsiTheme="majorHAnsi"/>
          <w:color w:val="000000"/>
          <w:szCs w:val="20"/>
        </w:rPr>
        <w:t xml:space="preserve"> volume</w:t>
      </w:r>
      <w:r w:rsidR="00D474F3" w:rsidRPr="007817F7">
        <w:rPr>
          <w:rFonts w:asciiTheme="majorHAnsi" w:eastAsia="ヒラギノ角ゴ Pro W3" w:hAnsiTheme="majorHAnsi"/>
          <w:color w:val="000000"/>
          <w:szCs w:val="20"/>
        </w:rPr>
        <w:t xml:space="preserve">, </w:t>
      </w:r>
      <w:r w:rsidR="00105F81" w:rsidRPr="007817F7">
        <w:rPr>
          <w:rFonts w:asciiTheme="majorHAnsi" w:eastAsia="ヒラギノ角ゴ Pro W3" w:hAnsiTheme="majorHAnsi"/>
          <w:color w:val="000000"/>
          <w:szCs w:val="20"/>
        </w:rPr>
        <w:t>if the back face is behind the point</w:t>
      </w:r>
      <w:r w:rsidR="00D474F3" w:rsidRPr="007817F7">
        <w:rPr>
          <w:rFonts w:asciiTheme="majorHAnsi" w:eastAsia="ヒラギノ角ゴ Pro W3" w:hAnsiTheme="majorHAnsi"/>
          <w:color w:val="000000"/>
          <w:szCs w:val="20"/>
        </w:rPr>
        <w:t xml:space="preserve"> </w:t>
      </w:r>
      <w:r w:rsidR="00105F81" w:rsidRPr="007817F7">
        <w:rPr>
          <w:rFonts w:asciiTheme="majorHAnsi" w:eastAsia="ヒラギノ角ゴ Pro W3" w:hAnsiTheme="majorHAnsi"/>
          <w:color w:val="000000"/>
          <w:szCs w:val="20"/>
        </w:rPr>
        <w:t xml:space="preserve">and a front face is in front of the point. </w:t>
      </w:r>
      <w:r w:rsidR="00730E58" w:rsidRPr="007817F7">
        <w:rPr>
          <w:rFonts w:asciiTheme="majorHAnsi" w:eastAsia="ヒラギノ角ゴ Pro W3" w:hAnsiTheme="majorHAnsi"/>
          <w:color w:val="000000"/>
          <w:szCs w:val="20"/>
        </w:rPr>
        <w:t xml:space="preserve">We can make use of a stencil buffer to achieve this behavior. </w:t>
      </w:r>
      <w:r w:rsidR="00DC0E91" w:rsidRPr="007817F7">
        <w:rPr>
          <w:rFonts w:asciiTheme="majorHAnsi" w:eastAsia="ヒラギノ角ゴ Pro W3" w:hAnsiTheme="majorHAnsi"/>
          <w:color w:val="000000"/>
          <w:szCs w:val="20"/>
        </w:rPr>
        <w:t xml:space="preserve">We render the </w:t>
      </w:r>
      <w:r w:rsidR="0073657D" w:rsidRPr="007817F7">
        <w:rPr>
          <w:rFonts w:asciiTheme="majorHAnsi" w:eastAsia="ヒラギノ角ゴ Pro W3" w:hAnsiTheme="majorHAnsi"/>
          <w:color w:val="000000"/>
          <w:szCs w:val="20"/>
        </w:rPr>
        <w:t>back faces of the volume</w:t>
      </w:r>
      <w:r w:rsidR="00E0792B" w:rsidRPr="007817F7">
        <w:rPr>
          <w:rFonts w:asciiTheme="majorHAnsi" w:eastAsia="ヒラギノ角ゴ Pro W3" w:hAnsiTheme="majorHAnsi"/>
          <w:color w:val="000000"/>
          <w:szCs w:val="20"/>
        </w:rPr>
        <w:t xml:space="preserve"> with the following stencil set up</w:t>
      </w:r>
      <w:r w:rsidR="005F3044">
        <w:rPr>
          <w:rFonts w:asciiTheme="majorHAnsi" w:eastAsia="ヒラギノ角ゴ Pro W3" w:hAnsiTheme="majorHAnsi"/>
          <w:color w:val="000000"/>
          <w:szCs w:val="20"/>
        </w:rPr>
        <w:t>:</w:t>
      </w:r>
    </w:p>
    <w:p w:rsidR="00B503F3" w:rsidRPr="005F3044" w:rsidRDefault="00B503F3" w:rsidP="00BB2815">
      <w:pPr>
        <w:jc w:val="both"/>
        <w:rPr>
          <w:rFonts w:asciiTheme="majorHAnsi" w:eastAsia="ヒラギノ角ゴ Pro W3" w:hAnsiTheme="majorHAnsi"/>
          <w:color w:val="000000"/>
          <w:szCs w:val="20"/>
        </w:rPr>
      </w:pPr>
      <w:r w:rsidRPr="007817F7">
        <w:rPr>
          <w:rFonts w:asciiTheme="majorHAnsi" w:hAnsiTheme="majorHAnsi"/>
          <w:color w:val="000000"/>
          <w:sz w:val="19"/>
          <w:shd w:val="clear" w:color="auto" w:fill="FFFFFF"/>
        </w:rPr>
        <w:t>glStencilFunc(GL_ALWAYS, 0, 0xFF);</w:t>
      </w:r>
    </w:p>
    <w:p w:rsidR="00B503F3" w:rsidRPr="007817F7" w:rsidRDefault="00B503F3" w:rsidP="00BB2815">
      <w:pPr>
        <w:jc w:val="both"/>
        <w:rPr>
          <w:rFonts w:asciiTheme="majorHAnsi" w:hAnsiTheme="majorHAnsi"/>
          <w:color w:val="000000"/>
          <w:sz w:val="19"/>
          <w:shd w:val="clear" w:color="auto" w:fill="FFFFFF"/>
        </w:rPr>
      </w:pPr>
      <w:r w:rsidRPr="007817F7">
        <w:rPr>
          <w:rFonts w:asciiTheme="majorHAnsi" w:hAnsiTheme="majorHAnsi"/>
          <w:color w:val="000000"/>
          <w:sz w:val="19"/>
          <w:shd w:val="clear" w:color="auto" w:fill="FFFFFF"/>
        </w:rPr>
        <w:t>glStencilOp(GL_KEEP, GL_INCR_WRAP, GL_KEEP);</w:t>
      </w:r>
    </w:p>
    <w:p w:rsidR="00B503F3" w:rsidRPr="007817F7" w:rsidRDefault="00B503F3" w:rsidP="00BB2815">
      <w:pPr>
        <w:jc w:val="both"/>
        <w:rPr>
          <w:rFonts w:asciiTheme="majorHAnsi" w:eastAsia="ヒラギノ角ゴ Pro W3" w:hAnsiTheme="majorHAnsi"/>
          <w:color w:val="000000"/>
          <w:szCs w:val="20"/>
        </w:rPr>
      </w:pPr>
    </w:p>
    <w:p w:rsidR="00B503F3" w:rsidRPr="007817F7" w:rsidRDefault="001C241B" w:rsidP="00BB2815">
      <w:pPr>
        <w:jc w:val="both"/>
        <w:rPr>
          <w:rFonts w:asciiTheme="majorHAnsi" w:eastAsia="ヒラギノ角ゴ Pro W3" w:hAnsiTheme="majorHAnsi"/>
          <w:color w:val="000000"/>
          <w:szCs w:val="20"/>
        </w:rPr>
      </w:pPr>
      <w:r w:rsidRPr="007817F7">
        <w:rPr>
          <w:rFonts w:asciiTheme="majorHAnsi" w:hAnsiTheme="majorHAnsi"/>
          <w:color w:val="000000"/>
          <w:sz w:val="19"/>
          <w:shd w:val="clear" w:color="auto" w:fill="FFFFFF"/>
        </w:rPr>
        <w:t>glStencilFunc</w:t>
      </w:r>
      <w:r w:rsidRPr="007817F7">
        <w:rPr>
          <w:rFonts w:asciiTheme="majorHAnsi" w:eastAsia="ヒラギノ角ゴ Pro W3" w:hAnsiTheme="majorHAnsi"/>
          <w:color w:val="000000"/>
          <w:szCs w:val="20"/>
        </w:rPr>
        <w:t xml:space="preserve"> describes the function of the stencil test. In this case no pixel is discarded, since the compare function always returns true</w:t>
      </w:r>
      <w:r w:rsidR="00536772" w:rsidRPr="007817F7">
        <w:rPr>
          <w:rFonts w:asciiTheme="majorHAnsi" w:eastAsia="ヒラギノ角ゴ Pro W3" w:hAnsiTheme="majorHAnsi"/>
          <w:color w:val="000000"/>
          <w:szCs w:val="20"/>
        </w:rPr>
        <w:t xml:space="preserve">. </w:t>
      </w:r>
      <w:r w:rsidR="006E25B7" w:rsidRPr="007817F7">
        <w:rPr>
          <w:rFonts w:asciiTheme="majorHAnsi" w:hAnsiTheme="majorHAnsi"/>
          <w:color w:val="000000"/>
          <w:sz w:val="19"/>
          <w:shd w:val="clear" w:color="auto" w:fill="FFFFFF"/>
        </w:rPr>
        <w:t xml:space="preserve">glStencilOp </w:t>
      </w:r>
      <w:r w:rsidR="006E25B7" w:rsidRPr="007817F7">
        <w:rPr>
          <w:rFonts w:asciiTheme="majorHAnsi" w:eastAsia="ヒラギノ角ゴ Pro W3" w:hAnsiTheme="majorHAnsi"/>
          <w:color w:val="000000"/>
          <w:szCs w:val="20"/>
        </w:rPr>
        <w:t xml:space="preserve">describes what should happen with the stencil buffer. In our case </w:t>
      </w:r>
      <w:r w:rsidR="00CF43BD" w:rsidRPr="007817F7">
        <w:rPr>
          <w:rFonts w:asciiTheme="majorHAnsi" w:eastAsia="ヒラギノ角ゴ Pro W3" w:hAnsiTheme="majorHAnsi"/>
          <w:color w:val="000000"/>
          <w:szCs w:val="20"/>
        </w:rPr>
        <w:t>the second parameter</w:t>
      </w:r>
      <w:r w:rsidR="002677DB">
        <w:rPr>
          <w:rFonts w:asciiTheme="majorHAnsi" w:eastAsia="ヒラギノ角ゴ Pro W3" w:hAnsiTheme="majorHAnsi"/>
          <w:color w:val="000000"/>
          <w:szCs w:val="20"/>
        </w:rPr>
        <w:t xml:space="preserve"> </w:t>
      </w:r>
      <w:r w:rsidR="00EE57EF">
        <w:rPr>
          <w:rFonts w:asciiTheme="majorHAnsi" w:eastAsia="ヒラギノ角ゴ Pro W3" w:hAnsiTheme="majorHAnsi"/>
          <w:color w:val="000000"/>
          <w:szCs w:val="20"/>
        </w:rPr>
        <w:t>is of value to us</w:t>
      </w:r>
      <w:r w:rsidR="00031B9C" w:rsidRPr="007817F7">
        <w:rPr>
          <w:rFonts w:asciiTheme="majorHAnsi" w:eastAsia="ヒラギノ角ゴ Pro W3" w:hAnsiTheme="majorHAnsi"/>
          <w:color w:val="000000"/>
          <w:szCs w:val="20"/>
        </w:rPr>
        <w:t>. For each back face we increment the value of the stencil buffer</w:t>
      </w:r>
      <w:r w:rsidR="003F745F">
        <w:rPr>
          <w:rFonts w:asciiTheme="majorHAnsi" w:eastAsia="ヒラギノ角ゴ Pro W3" w:hAnsiTheme="majorHAnsi"/>
          <w:color w:val="000000"/>
          <w:szCs w:val="20"/>
        </w:rPr>
        <w:t>, if the depth test fails</w:t>
      </w:r>
      <w:r w:rsidR="00053686">
        <w:rPr>
          <w:rFonts w:asciiTheme="majorHAnsi" w:eastAsia="ヒラギノ角ゴ Pro W3" w:hAnsiTheme="majorHAnsi"/>
          <w:color w:val="000000"/>
          <w:szCs w:val="20"/>
        </w:rPr>
        <w:t xml:space="preserve">. </w:t>
      </w:r>
    </w:p>
    <w:p w:rsidR="00E0792B" w:rsidRPr="007817F7" w:rsidRDefault="00B503F3"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 xml:space="preserve">We render the front faces of the volume with </w:t>
      </w:r>
      <w:r w:rsidR="00E31E3F">
        <w:rPr>
          <w:rFonts w:asciiTheme="majorHAnsi" w:eastAsia="ヒラギノ角ゴ Pro W3" w:hAnsiTheme="majorHAnsi"/>
          <w:color w:val="000000"/>
          <w:szCs w:val="20"/>
        </w:rPr>
        <w:t>decrement</w:t>
      </w:r>
      <w:r w:rsidRPr="007817F7">
        <w:rPr>
          <w:rFonts w:asciiTheme="majorHAnsi" w:eastAsia="ヒラギノ角ゴ Pro W3" w:hAnsiTheme="majorHAnsi"/>
          <w:color w:val="000000"/>
          <w:szCs w:val="20"/>
        </w:rPr>
        <w:t xml:space="preserve">, instead of </w:t>
      </w:r>
      <w:r w:rsidR="005D3AEB">
        <w:rPr>
          <w:rFonts w:asciiTheme="majorHAnsi" w:eastAsia="ヒラギノ角ゴ Pro W3" w:hAnsiTheme="majorHAnsi"/>
          <w:color w:val="000000"/>
          <w:szCs w:val="20"/>
        </w:rPr>
        <w:t>increment</w:t>
      </w:r>
      <w:r w:rsidRPr="007817F7">
        <w:rPr>
          <w:rFonts w:asciiTheme="majorHAnsi" w:eastAsia="ヒラギノ角ゴ Pro W3" w:hAnsiTheme="majorHAnsi"/>
          <w:color w:val="000000"/>
          <w:szCs w:val="20"/>
        </w:rPr>
        <w:t>:</w:t>
      </w:r>
    </w:p>
    <w:p w:rsidR="005441B9" w:rsidRPr="007817F7" w:rsidRDefault="005441B9" w:rsidP="00BB2815">
      <w:pPr>
        <w:jc w:val="both"/>
        <w:rPr>
          <w:rFonts w:asciiTheme="majorHAnsi" w:hAnsiTheme="majorHAnsi"/>
          <w:color w:val="000000"/>
          <w:sz w:val="19"/>
          <w:shd w:val="clear" w:color="auto" w:fill="FFFFFF"/>
        </w:rPr>
      </w:pPr>
    </w:p>
    <w:p w:rsidR="00F33487" w:rsidRPr="007817F7" w:rsidRDefault="00F33487" w:rsidP="00BB2815">
      <w:pPr>
        <w:jc w:val="both"/>
        <w:rPr>
          <w:rFonts w:asciiTheme="majorHAnsi" w:hAnsiTheme="majorHAnsi"/>
          <w:color w:val="000000"/>
          <w:sz w:val="19"/>
          <w:shd w:val="clear" w:color="auto" w:fill="FFFFFF"/>
        </w:rPr>
      </w:pPr>
      <w:r w:rsidRPr="007817F7">
        <w:rPr>
          <w:rFonts w:asciiTheme="majorHAnsi" w:hAnsiTheme="majorHAnsi"/>
          <w:color w:val="000000"/>
          <w:sz w:val="19"/>
          <w:shd w:val="clear" w:color="auto" w:fill="FFFFFF"/>
        </w:rPr>
        <w:t>glStencilOp(GL_KEEP, GL_</w:t>
      </w:r>
      <w:r w:rsidR="00515A33" w:rsidRPr="007817F7">
        <w:rPr>
          <w:rFonts w:asciiTheme="majorHAnsi" w:hAnsiTheme="majorHAnsi"/>
          <w:color w:val="000000"/>
          <w:sz w:val="19"/>
          <w:shd w:val="clear" w:color="auto" w:fill="FFFFFF"/>
        </w:rPr>
        <w:t>DECR</w:t>
      </w:r>
      <w:r w:rsidRPr="007817F7">
        <w:rPr>
          <w:rFonts w:asciiTheme="majorHAnsi" w:hAnsiTheme="majorHAnsi"/>
          <w:color w:val="000000"/>
          <w:sz w:val="19"/>
          <w:shd w:val="clear" w:color="auto" w:fill="FFFFFF"/>
        </w:rPr>
        <w:t>_WRAP, GL_KEEP);</w:t>
      </w:r>
    </w:p>
    <w:p w:rsidR="001878F4" w:rsidRPr="007817F7" w:rsidRDefault="001878F4" w:rsidP="00BB2815">
      <w:pPr>
        <w:jc w:val="both"/>
        <w:rPr>
          <w:rFonts w:asciiTheme="majorHAnsi" w:hAnsiTheme="majorHAnsi"/>
          <w:color w:val="000000"/>
          <w:sz w:val="19"/>
          <w:shd w:val="clear" w:color="auto" w:fill="FFFFFF"/>
        </w:rPr>
      </w:pPr>
    </w:p>
    <w:p w:rsidR="001878F4" w:rsidRPr="007817F7" w:rsidRDefault="00616FE7"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W</w:t>
      </w:r>
      <w:r w:rsidR="001878F4" w:rsidRPr="007817F7">
        <w:rPr>
          <w:rFonts w:asciiTheme="majorHAnsi" w:eastAsia="ヒラギノ角ゴ Pro W3" w:hAnsiTheme="majorHAnsi"/>
          <w:color w:val="000000"/>
          <w:szCs w:val="20"/>
        </w:rPr>
        <w:t xml:space="preserve">e decrement the values of the stencil buffer, if the face is behind the point as well. </w:t>
      </w:r>
    </w:p>
    <w:p w:rsidR="00CB5D15" w:rsidRDefault="00CB5D15"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The result of those operations is: If a back</w:t>
      </w:r>
      <w:r w:rsidR="00AC3F49" w:rsidRPr="007817F7">
        <w:rPr>
          <w:rFonts w:asciiTheme="majorHAnsi" w:eastAsia="ヒラギノ角ゴ Pro W3" w:hAnsiTheme="majorHAnsi"/>
          <w:color w:val="000000"/>
          <w:szCs w:val="20"/>
        </w:rPr>
        <w:t xml:space="preserve"> </w:t>
      </w:r>
      <w:r w:rsidRPr="007817F7">
        <w:rPr>
          <w:rFonts w:asciiTheme="majorHAnsi" w:eastAsia="ヒラギノ角ゴ Pro W3" w:hAnsiTheme="majorHAnsi"/>
          <w:color w:val="000000"/>
          <w:szCs w:val="20"/>
        </w:rPr>
        <w:t xml:space="preserve">face is behind the object, </w:t>
      </w:r>
      <w:r w:rsidR="007937F7">
        <w:rPr>
          <w:rFonts w:asciiTheme="majorHAnsi" w:eastAsia="ヒラギノ角ゴ Pro W3" w:hAnsiTheme="majorHAnsi"/>
          <w:color w:val="000000"/>
          <w:szCs w:val="20"/>
        </w:rPr>
        <w:t>the stencil</w:t>
      </w:r>
      <w:r w:rsidRPr="007817F7">
        <w:rPr>
          <w:rFonts w:asciiTheme="majorHAnsi" w:eastAsia="ヒラギノ角ゴ Pro W3" w:hAnsiTheme="majorHAnsi"/>
          <w:color w:val="000000"/>
          <w:szCs w:val="20"/>
        </w:rPr>
        <w:t xml:space="preserve"> value is </w:t>
      </w:r>
      <w:r w:rsidR="00302580" w:rsidRPr="007817F7">
        <w:rPr>
          <w:rFonts w:asciiTheme="majorHAnsi" w:eastAsia="ヒラギノ角ゴ Pro W3" w:hAnsiTheme="majorHAnsi"/>
          <w:color w:val="000000"/>
          <w:szCs w:val="20"/>
        </w:rPr>
        <w:t>incremented;</w:t>
      </w:r>
      <w:r w:rsidRPr="007817F7">
        <w:rPr>
          <w:rFonts w:asciiTheme="majorHAnsi" w:eastAsia="ヒラギノ角ゴ Pro W3" w:hAnsiTheme="majorHAnsi"/>
          <w:color w:val="000000"/>
          <w:szCs w:val="20"/>
        </w:rPr>
        <w:t xml:space="preserve"> if a </w:t>
      </w:r>
      <w:r w:rsidR="00AC3F49" w:rsidRPr="007817F7">
        <w:rPr>
          <w:rFonts w:asciiTheme="majorHAnsi" w:eastAsia="ヒラギノ角ゴ Pro W3" w:hAnsiTheme="majorHAnsi"/>
          <w:color w:val="000000"/>
          <w:szCs w:val="20"/>
        </w:rPr>
        <w:t>front face</w:t>
      </w:r>
      <w:r w:rsidRPr="007817F7">
        <w:rPr>
          <w:rFonts w:asciiTheme="majorHAnsi" w:eastAsia="ヒラギノ角ゴ Pro W3" w:hAnsiTheme="majorHAnsi"/>
          <w:color w:val="000000"/>
          <w:szCs w:val="20"/>
        </w:rPr>
        <w:t xml:space="preserve"> is behind the object</w:t>
      </w:r>
      <w:r w:rsidR="00555498">
        <w:rPr>
          <w:rFonts w:asciiTheme="majorHAnsi" w:eastAsia="ヒラギノ角ゴ Pro W3" w:hAnsiTheme="majorHAnsi"/>
          <w:color w:val="000000"/>
          <w:szCs w:val="20"/>
        </w:rPr>
        <w:t xml:space="preserve"> as </w:t>
      </w:r>
      <w:r w:rsidR="00007460">
        <w:rPr>
          <w:rFonts w:asciiTheme="majorHAnsi" w:eastAsia="ヒラギノ角ゴ Pro W3" w:hAnsiTheme="majorHAnsi"/>
          <w:color w:val="000000"/>
          <w:szCs w:val="20"/>
        </w:rPr>
        <w:t>well</w:t>
      </w:r>
      <w:r w:rsidRPr="007817F7">
        <w:rPr>
          <w:rFonts w:asciiTheme="majorHAnsi" w:eastAsia="ヒラギノ角ゴ Pro W3" w:hAnsiTheme="majorHAnsi"/>
          <w:color w:val="000000"/>
          <w:szCs w:val="20"/>
        </w:rPr>
        <w:t xml:space="preserve"> the stenci</w:t>
      </w:r>
      <w:r w:rsidR="00C922BD" w:rsidRPr="007817F7">
        <w:rPr>
          <w:rFonts w:asciiTheme="majorHAnsi" w:eastAsia="ヒラギノ角ゴ Pro W3" w:hAnsiTheme="majorHAnsi"/>
          <w:color w:val="000000"/>
          <w:szCs w:val="20"/>
        </w:rPr>
        <w:t xml:space="preserve">l value gets decremented again, resulting in a </w:t>
      </w:r>
      <w:r w:rsidRPr="007817F7">
        <w:rPr>
          <w:rFonts w:asciiTheme="majorHAnsi" w:eastAsia="ヒラギノ角ゴ Pro W3" w:hAnsiTheme="majorHAnsi"/>
          <w:color w:val="000000"/>
          <w:szCs w:val="20"/>
        </w:rPr>
        <w:t xml:space="preserve">stencil value </w:t>
      </w:r>
      <w:r w:rsidR="00C922BD" w:rsidRPr="007817F7">
        <w:rPr>
          <w:rFonts w:asciiTheme="majorHAnsi" w:eastAsia="ヒラギノ角ゴ Pro W3" w:hAnsiTheme="majorHAnsi"/>
          <w:color w:val="000000"/>
          <w:szCs w:val="20"/>
        </w:rPr>
        <w:t>of</w:t>
      </w:r>
      <w:r w:rsidRPr="007817F7">
        <w:rPr>
          <w:rFonts w:asciiTheme="majorHAnsi" w:eastAsia="ヒラギノ角ゴ Pro W3" w:hAnsiTheme="majorHAnsi"/>
          <w:color w:val="000000"/>
          <w:szCs w:val="20"/>
        </w:rPr>
        <w:t xml:space="preserve"> 0. If a front face is in front of the object the stencil operation will not come to effect. </w:t>
      </w:r>
      <w:r w:rsidR="008D0CCB" w:rsidRPr="007817F7">
        <w:rPr>
          <w:rFonts w:asciiTheme="majorHAnsi" w:eastAsia="ヒラギノ角ゴ Pro W3" w:hAnsiTheme="majorHAnsi"/>
          <w:color w:val="000000"/>
          <w:szCs w:val="20"/>
        </w:rPr>
        <w:t xml:space="preserve">Therefore the value in the stencil buffer will be </w:t>
      </w:r>
      <w:r w:rsidR="00935972">
        <w:rPr>
          <w:rFonts w:asciiTheme="majorHAnsi" w:eastAsia="ヒラギノ角ゴ Pro W3" w:hAnsiTheme="majorHAnsi"/>
          <w:color w:val="000000"/>
          <w:szCs w:val="20"/>
        </w:rPr>
        <w:t>greater</w:t>
      </w:r>
      <w:r w:rsidR="00935972" w:rsidRPr="007817F7">
        <w:rPr>
          <w:rFonts w:asciiTheme="majorHAnsi" w:eastAsia="ヒラギノ角ゴ Pro W3" w:hAnsiTheme="majorHAnsi"/>
          <w:color w:val="000000"/>
          <w:szCs w:val="20"/>
        </w:rPr>
        <w:t xml:space="preserve"> </w:t>
      </w:r>
      <w:r w:rsidR="008D0CCB" w:rsidRPr="007817F7">
        <w:rPr>
          <w:rFonts w:asciiTheme="majorHAnsi" w:eastAsia="ヒラギノ角ゴ Pro W3" w:hAnsiTheme="majorHAnsi"/>
          <w:color w:val="000000"/>
          <w:szCs w:val="20"/>
        </w:rPr>
        <w:t xml:space="preserve">than 0. </w:t>
      </w:r>
    </w:p>
    <w:p w:rsidR="00164EDB" w:rsidRDefault="00164EDB"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In practice the different stencil functions and operations for front and back faces can be combined into one command each</w:t>
      </w:r>
      <w:r w:rsidR="004273AB">
        <w:rPr>
          <w:rFonts w:asciiTheme="majorHAnsi" w:eastAsia="ヒラギノ角ゴ Pro W3" w:hAnsiTheme="majorHAnsi"/>
          <w:color w:val="000000"/>
          <w:szCs w:val="20"/>
        </w:rPr>
        <w:t xml:space="preserve">, so the volume can be rendered in one pass. </w:t>
      </w:r>
    </w:p>
    <w:p w:rsidR="00BB2815" w:rsidRDefault="006A335C" w:rsidP="00BB2815">
      <w:pPr>
        <w:jc w:val="both"/>
        <w:rPr>
          <w:rFonts w:asciiTheme="majorHAnsi" w:eastAsia="ヒラギノ角ゴ Pro W3" w:hAnsiTheme="majorHAnsi"/>
          <w:color w:val="000000"/>
          <w:szCs w:val="20"/>
        </w:rPr>
      </w:pPr>
      <w:r>
        <w:rPr>
          <w:rFonts w:asciiTheme="majorHAnsi" w:eastAsia="ヒラギノ角ゴ Pro W3" w:hAnsiTheme="majorHAnsi"/>
          <w:color w:val="000000"/>
          <w:szCs w:val="20"/>
        </w:rPr>
        <w:t>If we look at a ray from the camera to an object, the ray alternately intersects back faces and front faces</w:t>
      </w:r>
      <w:r w:rsidR="008B764D">
        <w:rPr>
          <w:rFonts w:asciiTheme="majorHAnsi" w:eastAsia="ヒラギノ角ゴ Pro W3" w:hAnsiTheme="majorHAnsi"/>
          <w:color w:val="000000"/>
          <w:szCs w:val="20"/>
        </w:rPr>
        <w:t>. This means, that the stencil buffer is incremented and decremented alternately</w:t>
      </w:r>
      <w:r w:rsidR="005D6EAA">
        <w:rPr>
          <w:rFonts w:asciiTheme="majorHAnsi" w:eastAsia="ヒラギノ角ゴ Pro W3" w:hAnsiTheme="majorHAnsi"/>
          <w:color w:val="000000"/>
          <w:szCs w:val="20"/>
        </w:rPr>
        <w:t xml:space="preserve"> as well</w:t>
      </w:r>
      <w:r w:rsidR="008B764D">
        <w:rPr>
          <w:rFonts w:asciiTheme="majorHAnsi" w:eastAsia="ヒラギノ角ゴ Pro W3" w:hAnsiTheme="majorHAnsi"/>
          <w:color w:val="000000"/>
          <w:szCs w:val="20"/>
        </w:rPr>
        <w:t>.</w:t>
      </w:r>
      <w:r w:rsidR="00F83CB6">
        <w:rPr>
          <w:rFonts w:asciiTheme="majorHAnsi" w:eastAsia="ヒラギノ角ゴ Pro W3" w:hAnsiTheme="majorHAnsi"/>
          <w:color w:val="000000"/>
          <w:szCs w:val="20"/>
        </w:rPr>
        <w:t xml:space="preserve"> </w:t>
      </w:r>
      <w:r w:rsidR="001D4278">
        <w:rPr>
          <w:rFonts w:asciiTheme="majorHAnsi" w:eastAsia="ヒラギノ角ゴ Pro W3" w:hAnsiTheme="majorHAnsi"/>
          <w:color w:val="000000"/>
          <w:szCs w:val="20"/>
        </w:rPr>
        <w:t>Therefore</w:t>
      </w:r>
      <w:r w:rsidR="00E408C5" w:rsidRPr="007817F7">
        <w:rPr>
          <w:rFonts w:asciiTheme="majorHAnsi" w:eastAsia="ヒラギノ角ゴ Pro W3" w:hAnsiTheme="majorHAnsi"/>
          <w:color w:val="000000"/>
          <w:szCs w:val="20"/>
        </w:rPr>
        <w:t xml:space="preserve"> so the stencil buffer is </w:t>
      </w:r>
      <w:r w:rsidR="001D4278">
        <w:rPr>
          <w:rFonts w:asciiTheme="majorHAnsi" w:eastAsia="ヒラギノ角ゴ Pro W3" w:hAnsiTheme="majorHAnsi"/>
          <w:color w:val="000000"/>
          <w:szCs w:val="20"/>
        </w:rPr>
        <w:t>populated</w:t>
      </w:r>
      <w:r w:rsidR="00E408C5" w:rsidRPr="007817F7">
        <w:rPr>
          <w:rFonts w:asciiTheme="majorHAnsi" w:eastAsia="ヒラギノ角ゴ Pro W3" w:hAnsiTheme="majorHAnsi"/>
          <w:color w:val="000000"/>
          <w:szCs w:val="20"/>
        </w:rPr>
        <w:t xml:space="preserve"> with zeros and ones only. </w:t>
      </w:r>
      <w:r w:rsidR="00C82308">
        <w:rPr>
          <w:rFonts w:asciiTheme="majorHAnsi" w:eastAsia="ヒラギノ角ゴ Pro W3" w:hAnsiTheme="majorHAnsi"/>
          <w:color w:val="000000"/>
          <w:szCs w:val="20"/>
        </w:rPr>
        <w:fldChar w:fldCharType="begin"/>
      </w:r>
      <w:r w:rsidR="00F2721F">
        <w:rPr>
          <w:rFonts w:asciiTheme="majorHAnsi" w:eastAsia="ヒラギノ角ゴ Pro W3" w:hAnsiTheme="majorHAnsi"/>
          <w:color w:val="000000"/>
          <w:szCs w:val="20"/>
        </w:rPr>
        <w:instrText xml:space="preserve"> REF _Ref454971144 \h </w:instrText>
      </w:r>
      <w:r w:rsidR="00C82308">
        <w:rPr>
          <w:rFonts w:asciiTheme="majorHAnsi" w:eastAsia="ヒラギノ角ゴ Pro W3" w:hAnsiTheme="majorHAnsi"/>
          <w:color w:val="000000"/>
          <w:szCs w:val="20"/>
        </w:rPr>
      </w:r>
      <w:r w:rsidR="00C82308">
        <w:rPr>
          <w:rFonts w:asciiTheme="majorHAnsi" w:eastAsia="ヒラギノ角ゴ Pro W3" w:hAnsiTheme="majorHAnsi"/>
          <w:color w:val="000000"/>
          <w:szCs w:val="20"/>
        </w:rPr>
        <w:fldChar w:fldCharType="separate"/>
      </w:r>
      <w:r w:rsidR="00F2721F" w:rsidRPr="00632F54">
        <w:rPr>
          <w:rFonts w:asciiTheme="majorHAnsi" w:hAnsiTheme="majorHAnsi"/>
        </w:rPr>
        <w:t xml:space="preserve">Figure </w:t>
      </w:r>
      <w:r w:rsidR="00F2721F">
        <w:rPr>
          <w:rFonts w:asciiTheme="majorHAnsi" w:hAnsiTheme="majorHAnsi"/>
          <w:noProof/>
        </w:rPr>
        <w:t>1</w:t>
      </w:r>
      <w:r w:rsidR="00C82308">
        <w:rPr>
          <w:rFonts w:asciiTheme="majorHAnsi" w:eastAsia="ヒラギノ角ゴ Pro W3" w:hAnsiTheme="majorHAnsi"/>
          <w:color w:val="000000"/>
          <w:szCs w:val="20"/>
        </w:rPr>
        <w:fldChar w:fldCharType="end"/>
      </w:r>
      <w:r w:rsidR="00BB2815">
        <w:rPr>
          <w:rFonts w:asciiTheme="majorHAnsi" w:eastAsia="ヒラギノ角ゴ Pro W3" w:hAnsiTheme="majorHAnsi"/>
          <w:color w:val="000000"/>
          <w:szCs w:val="20"/>
        </w:rPr>
        <w:t xml:space="preserve"> showcases the algorithm for three objects </w:t>
      </w:r>
      <w:r w:rsidR="00935972">
        <w:rPr>
          <w:rFonts w:asciiTheme="majorHAnsi" w:eastAsia="ヒラギノ角ゴ Pro W3" w:hAnsiTheme="majorHAnsi"/>
          <w:color w:val="000000"/>
          <w:szCs w:val="20"/>
        </w:rPr>
        <w:t>inside and outside</w:t>
      </w:r>
      <w:r w:rsidR="00BB2815">
        <w:rPr>
          <w:rFonts w:asciiTheme="majorHAnsi" w:eastAsia="ヒラギノ角ゴ Pro W3" w:hAnsiTheme="majorHAnsi"/>
          <w:color w:val="000000"/>
          <w:szCs w:val="20"/>
        </w:rPr>
        <w:t xml:space="preserve"> of a volume. </w:t>
      </w:r>
    </w:p>
    <w:p w:rsidR="006C5AE6" w:rsidRDefault="00BB2815" w:rsidP="006C5AE6">
      <w:pPr>
        <w:keepNext/>
        <w:jc w:val="center"/>
      </w:pPr>
      <w:r>
        <w:rPr>
          <w:rFonts w:asciiTheme="majorHAnsi" w:hAnsiTheme="majorHAnsi"/>
          <w:noProof/>
          <w:color w:val="000000"/>
          <w:sz w:val="19"/>
          <w:lang w:val="de-DE" w:eastAsia="de-DE"/>
        </w:rPr>
        <w:lastRenderedPageBreak/>
        <w:drawing>
          <wp:inline distT="0" distB="0" distL="0" distR="0">
            <wp:extent cx="2998641" cy="3359039"/>
            <wp:effectExtent l="19050" t="0" r="0" b="0"/>
            <wp:docPr id="1" name="Picture 13" descr="C:\Users\brainer\Desktop\shadow_volu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ainer\Desktop\shadow_volume1.jpg"/>
                    <pic:cNvPicPr>
                      <a:picLocks noChangeAspect="1" noChangeArrowheads="1"/>
                    </pic:cNvPicPr>
                  </pic:nvPicPr>
                  <pic:blipFill>
                    <a:blip r:embed="rId8"/>
                    <a:srcRect/>
                    <a:stretch>
                      <a:fillRect/>
                    </a:stretch>
                  </pic:blipFill>
                  <pic:spPr bwMode="auto">
                    <a:xfrm>
                      <a:off x="0" y="0"/>
                      <a:ext cx="3007748" cy="3369241"/>
                    </a:xfrm>
                    <a:prstGeom prst="rect">
                      <a:avLst/>
                    </a:prstGeom>
                    <a:noFill/>
                    <a:ln w="9525">
                      <a:noFill/>
                      <a:miter lim="800000"/>
                      <a:headEnd/>
                      <a:tailEnd/>
                    </a:ln>
                  </pic:spPr>
                </pic:pic>
              </a:graphicData>
            </a:graphic>
          </wp:inline>
        </w:drawing>
      </w:r>
    </w:p>
    <w:p w:rsidR="00304F8B" w:rsidRPr="00345E4A" w:rsidRDefault="006C5AE6" w:rsidP="006C5AE6">
      <w:pPr>
        <w:pStyle w:val="Beschriftung"/>
        <w:jc w:val="center"/>
        <w:rPr>
          <w:rFonts w:asciiTheme="majorHAnsi" w:hAnsiTheme="majorHAnsi"/>
        </w:rPr>
      </w:pPr>
      <w:bookmarkStart w:id="6" w:name="_Ref454971144"/>
      <w:r w:rsidRPr="00632F54">
        <w:rPr>
          <w:rFonts w:asciiTheme="majorHAnsi" w:hAnsiTheme="majorHAnsi"/>
          <w:color w:val="auto"/>
        </w:rPr>
        <w:t xml:space="preserve">Figure </w:t>
      </w:r>
      <w:r w:rsidR="00C82308" w:rsidRPr="00632F54">
        <w:rPr>
          <w:rFonts w:asciiTheme="majorHAnsi" w:hAnsiTheme="majorHAnsi"/>
          <w:color w:val="auto"/>
        </w:rPr>
        <w:fldChar w:fldCharType="begin"/>
      </w:r>
      <w:r w:rsidRPr="00632F54">
        <w:rPr>
          <w:rFonts w:asciiTheme="majorHAnsi" w:hAnsiTheme="majorHAnsi"/>
          <w:color w:val="auto"/>
        </w:rPr>
        <w:instrText xml:space="preserve"> SEQ Figure \* ARABIC </w:instrText>
      </w:r>
      <w:r w:rsidR="00C82308" w:rsidRPr="00632F54">
        <w:rPr>
          <w:rFonts w:asciiTheme="majorHAnsi" w:hAnsiTheme="majorHAnsi"/>
          <w:color w:val="auto"/>
        </w:rPr>
        <w:fldChar w:fldCharType="separate"/>
      </w:r>
      <w:r w:rsidR="007B249A">
        <w:rPr>
          <w:rFonts w:asciiTheme="majorHAnsi" w:hAnsiTheme="majorHAnsi"/>
          <w:noProof/>
          <w:color w:val="auto"/>
        </w:rPr>
        <w:t>1</w:t>
      </w:r>
      <w:r w:rsidR="00C82308" w:rsidRPr="00632F54">
        <w:rPr>
          <w:rFonts w:asciiTheme="majorHAnsi" w:hAnsiTheme="majorHAnsi"/>
          <w:color w:val="auto"/>
        </w:rPr>
        <w:fldChar w:fldCharType="end"/>
      </w:r>
      <w:bookmarkEnd w:id="6"/>
      <w:r w:rsidRPr="00632F54">
        <w:rPr>
          <w:rFonts w:asciiTheme="majorHAnsi" w:hAnsiTheme="majorHAnsi"/>
          <w:color w:val="auto"/>
        </w:rPr>
        <w:t>:</w:t>
      </w:r>
      <w:r w:rsidRPr="002D0D55">
        <w:rPr>
          <w:rFonts w:asciiTheme="majorHAnsi" w:hAnsiTheme="majorHAnsi"/>
          <w:color w:val="auto"/>
        </w:rPr>
        <w:t xml:space="preserve"> </w:t>
      </w:r>
      <w:hyperlink r:id="rId9" w:history="1">
        <w:r w:rsidRPr="002D0D55">
          <w:rPr>
            <w:rStyle w:val="Hyperlink"/>
            <w:rFonts w:asciiTheme="majorHAnsi" w:hAnsiTheme="majorHAnsi"/>
            <w:color w:val="4F81BD" w:themeColor="accent1"/>
          </w:rPr>
          <w:t>http://ogldev.atspace.co.uk/www/tutorial40/tutorial40.html</w:t>
        </w:r>
      </w:hyperlink>
    </w:p>
    <w:p w:rsidR="00084F86" w:rsidRPr="00084F86" w:rsidRDefault="00084F86" w:rsidP="00084F86"/>
    <w:p w:rsidR="0088017F" w:rsidRPr="007817F7" w:rsidRDefault="00FF0303" w:rsidP="00BB2815">
      <w:pPr>
        <w:pStyle w:val="berschrift2"/>
        <w:jc w:val="both"/>
        <w:rPr>
          <w:rFonts w:asciiTheme="majorHAnsi" w:hAnsiTheme="majorHAnsi"/>
        </w:rPr>
      </w:pPr>
      <w:bookmarkStart w:id="7" w:name="_Toc454952819"/>
      <w:r w:rsidRPr="007817F7">
        <w:rPr>
          <w:rFonts w:asciiTheme="majorHAnsi" w:hAnsiTheme="majorHAnsi"/>
        </w:rPr>
        <w:t>Recursive</w:t>
      </w:r>
      <w:r w:rsidR="0001457D" w:rsidRPr="007817F7">
        <w:rPr>
          <w:rFonts w:asciiTheme="majorHAnsi" w:hAnsiTheme="majorHAnsi"/>
        </w:rPr>
        <w:t xml:space="preserve"> Selection</w:t>
      </w:r>
      <w:bookmarkEnd w:id="7"/>
    </w:p>
    <w:p w:rsidR="001A4E5C" w:rsidRDefault="00CF3D33" w:rsidP="00BB2815">
      <w:pPr>
        <w:pStyle w:val="VBody"/>
        <w:jc w:val="both"/>
        <w:rPr>
          <w:rFonts w:asciiTheme="majorHAnsi" w:hAnsiTheme="majorHAnsi"/>
        </w:rPr>
      </w:pPr>
      <w:r w:rsidRPr="007817F7">
        <w:rPr>
          <w:rFonts w:asciiTheme="majorHAnsi" w:hAnsiTheme="majorHAnsi"/>
        </w:rPr>
        <w:t xml:space="preserve">For this project we want to apply several combinations of selections. </w:t>
      </w:r>
      <w:r w:rsidR="002D3E4A" w:rsidRPr="007817F7">
        <w:rPr>
          <w:rFonts w:asciiTheme="majorHAnsi" w:hAnsiTheme="majorHAnsi"/>
        </w:rPr>
        <w:t xml:space="preserve">A selection is a combination of a previous selection with a </w:t>
      </w:r>
      <w:r w:rsidR="004B7805" w:rsidRPr="007817F7">
        <w:rPr>
          <w:rFonts w:asciiTheme="majorHAnsi" w:hAnsiTheme="majorHAnsi"/>
        </w:rPr>
        <w:t>polygon</w:t>
      </w:r>
      <w:r w:rsidR="002D3E4A" w:rsidRPr="007817F7">
        <w:rPr>
          <w:rFonts w:asciiTheme="majorHAnsi" w:hAnsiTheme="majorHAnsi"/>
        </w:rPr>
        <w:t xml:space="preserve">. </w:t>
      </w:r>
      <w:r w:rsidR="007D451B" w:rsidRPr="007817F7">
        <w:rPr>
          <w:rFonts w:asciiTheme="majorHAnsi" w:hAnsiTheme="majorHAnsi"/>
        </w:rPr>
        <w:t xml:space="preserve">Selection types can be: </w:t>
      </w:r>
    </w:p>
    <w:p w:rsidR="001A4E5C" w:rsidRPr="001A4E5C" w:rsidRDefault="005E108E" w:rsidP="001A4E5C">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w:t>
      </w:r>
      <w:r w:rsidRPr="005E108E">
        <w:rPr>
          <w:rFonts w:ascii="Consolas" w:hAnsi="Consolas" w:cs="Consolas"/>
          <w:color w:val="0000FF"/>
          <w:sz w:val="19"/>
          <w:szCs w:val="19"/>
          <w:highlight w:val="white"/>
        </w:rPr>
        <w:t>type</w:t>
      </w:r>
      <w:r w:rsidRPr="005E108E">
        <w:rPr>
          <w:rFonts w:ascii="Consolas" w:hAnsi="Consolas" w:cs="Consolas"/>
          <w:color w:val="000000"/>
          <w:sz w:val="19"/>
          <w:szCs w:val="19"/>
          <w:highlight w:val="white"/>
        </w:rPr>
        <w:t xml:space="preserve"> NearPlanePolygon = </w:t>
      </w:r>
    </w:p>
    <w:p w:rsidR="001A4E5C" w:rsidRPr="001A4E5C" w:rsidRDefault="005E108E" w:rsidP="001A4E5C">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w:t>
      </w:r>
    </w:p>
    <w:p w:rsidR="001A4E5C" w:rsidRPr="001A4E5C" w:rsidRDefault="005E108E" w:rsidP="001A4E5C">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Polygon         : Polygon2d</w:t>
      </w:r>
    </w:p>
    <w:p w:rsidR="001A4E5C" w:rsidRPr="001A4E5C" w:rsidRDefault="005E108E" w:rsidP="001A4E5C">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World2NearPlane : Trafo3d</w:t>
      </w:r>
    </w:p>
    <w:p w:rsidR="001A4E5C" w:rsidRPr="006715AB" w:rsidRDefault="005E108E" w:rsidP="001A4E5C">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w:t>
      </w:r>
      <w:r w:rsidR="001A4E5C" w:rsidRPr="006715AB">
        <w:rPr>
          <w:rFonts w:ascii="Consolas" w:hAnsi="Consolas" w:cs="Consolas"/>
          <w:color w:val="000000"/>
          <w:sz w:val="19"/>
          <w:szCs w:val="19"/>
          <w:highlight w:val="white"/>
        </w:rPr>
        <w:t>Proj            : Trafo3d</w:t>
      </w:r>
    </w:p>
    <w:p w:rsidR="001A4E5C" w:rsidRPr="006715AB" w:rsidRDefault="001A4E5C" w:rsidP="001A4E5C">
      <w:pPr>
        <w:autoSpaceDE w:val="0"/>
        <w:autoSpaceDN w:val="0"/>
        <w:adjustRightInd w:val="0"/>
        <w:rPr>
          <w:rFonts w:ascii="Consolas" w:hAnsi="Consolas" w:cs="Consolas"/>
          <w:color w:val="000000"/>
          <w:sz w:val="19"/>
          <w:szCs w:val="19"/>
          <w:highlight w:val="white"/>
        </w:rPr>
      </w:pPr>
      <w:r w:rsidRPr="006715AB">
        <w:rPr>
          <w:rFonts w:ascii="Consolas" w:hAnsi="Consolas" w:cs="Consolas"/>
          <w:color w:val="000000"/>
          <w:sz w:val="19"/>
          <w:szCs w:val="19"/>
          <w:highlight w:val="white"/>
        </w:rPr>
        <w:t xml:space="preserve">            View            : Trafo3d</w:t>
      </w:r>
    </w:p>
    <w:p w:rsidR="001A4E5C" w:rsidRPr="007817F7" w:rsidRDefault="001A4E5C" w:rsidP="001A4E5C">
      <w:pPr>
        <w:pStyle w:val="VBody"/>
        <w:jc w:val="both"/>
        <w:rPr>
          <w:rFonts w:asciiTheme="majorHAnsi" w:hAnsiTheme="majorHAnsi"/>
        </w:rPr>
      </w:pPr>
      <w:r w:rsidRPr="006715AB">
        <w:rPr>
          <w:rFonts w:ascii="Consolas" w:hAnsi="Consolas" w:cs="Consolas"/>
          <w:sz w:val="19"/>
          <w:szCs w:val="19"/>
          <w:highlight w:val="white"/>
        </w:rPr>
        <w:t xml:space="preserve">        }</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w:t>
      </w:r>
      <w:r w:rsidRPr="005E108E">
        <w:rPr>
          <w:rFonts w:ascii="Consolas" w:hAnsi="Consolas" w:cs="Consolas"/>
          <w:color w:val="0000FF"/>
          <w:sz w:val="19"/>
          <w:szCs w:val="19"/>
          <w:highlight w:val="white"/>
        </w:rPr>
        <w:t>type</w:t>
      </w:r>
      <w:r w:rsidRPr="005E108E">
        <w:rPr>
          <w:rFonts w:ascii="Consolas" w:hAnsi="Consolas" w:cs="Consolas"/>
          <w:color w:val="000000"/>
          <w:sz w:val="19"/>
          <w:szCs w:val="19"/>
          <w:highlight w:val="white"/>
        </w:rPr>
        <w:t xml:space="preserve"> Selection = </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 Single      </w:t>
      </w:r>
      <w:r w:rsidRPr="005E108E">
        <w:rPr>
          <w:rFonts w:ascii="Consolas" w:hAnsi="Consolas" w:cs="Consolas"/>
          <w:color w:val="0000FF"/>
          <w:sz w:val="19"/>
          <w:szCs w:val="19"/>
          <w:highlight w:val="white"/>
        </w:rPr>
        <w:t>of</w:t>
      </w:r>
      <w:r w:rsidRPr="005E108E">
        <w:rPr>
          <w:rFonts w:ascii="Consolas" w:hAnsi="Consolas" w:cs="Consolas"/>
          <w:color w:val="000000"/>
          <w:sz w:val="19"/>
          <w:szCs w:val="19"/>
          <w:highlight w:val="white"/>
        </w:rPr>
        <w:t xml:space="preserve">             NearPlanePolygon</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 And         </w:t>
      </w:r>
      <w:r w:rsidRPr="005E108E">
        <w:rPr>
          <w:rFonts w:ascii="Consolas" w:hAnsi="Consolas" w:cs="Consolas"/>
          <w:color w:val="0000FF"/>
          <w:sz w:val="19"/>
          <w:szCs w:val="19"/>
          <w:highlight w:val="white"/>
        </w:rPr>
        <w:t>of</w:t>
      </w:r>
      <w:r w:rsidRPr="005E108E">
        <w:rPr>
          <w:rFonts w:ascii="Consolas" w:hAnsi="Consolas" w:cs="Consolas"/>
          <w:color w:val="000000"/>
          <w:sz w:val="19"/>
          <w:szCs w:val="19"/>
          <w:highlight w:val="white"/>
        </w:rPr>
        <w:t xml:space="preserve"> Selection * NearPlanePolygon </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 Or          </w:t>
      </w:r>
      <w:r w:rsidRPr="005E108E">
        <w:rPr>
          <w:rFonts w:ascii="Consolas" w:hAnsi="Consolas" w:cs="Consolas"/>
          <w:color w:val="0000FF"/>
          <w:sz w:val="19"/>
          <w:szCs w:val="19"/>
          <w:highlight w:val="white"/>
        </w:rPr>
        <w:t>of</w:t>
      </w:r>
      <w:r w:rsidRPr="005E108E">
        <w:rPr>
          <w:rFonts w:ascii="Consolas" w:hAnsi="Consolas" w:cs="Consolas"/>
          <w:color w:val="000000"/>
          <w:sz w:val="19"/>
          <w:szCs w:val="19"/>
          <w:highlight w:val="white"/>
        </w:rPr>
        <w:t xml:space="preserve"> Selection * NearPlanePolygon</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 Xor         </w:t>
      </w:r>
      <w:r w:rsidRPr="005E108E">
        <w:rPr>
          <w:rFonts w:ascii="Consolas" w:hAnsi="Consolas" w:cs="Consolas"/>
          <w:color w:val="0000FF"/>
          <w:sz w:val="19"/>
          <w:szCs w:val="19"/>
          <w:highlight w:val="white"/>
        </w:rPr>
        <w:t>of</w:t>
      </w:r>
      <w:r w:rsidRPr="005E108E">
        <w:rPr>
          <w:rFonts w:ascii="Consolas" w:hAnsi="Consolas" w:cs="Consolas"/>
          <w:color w:val="000000"/>
          <w:sz w:val="19"/>
          <w:szCs w:val="19"/>
          <w:highlight w:val="white"/>
        </w:rPr>
        <w:t xml:space="preserve"> Selection * NearPlanePolygon</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 Subtract    </w:t>
      </w:r>
      <w:r w:rsidRPr="005E108E">
        <w:rPr>
          <w:rFonts w:ascii="Consolas" w:hAnsi="Consolas" w:cs="Consolas"/>
          <w:color w:val="0000FF"/>
          <w:sz w:val="19"/>
          <w:szCs w:val="19"/>
          <w:highlight w:val="white"/>
        </w:rPr>
        <w:t>of</w:t>
      </w:r>
      <w:r w:rsidRPr="005E108E">
        <w:rPr>
          <w:rFonts w:ascii="Consolas" w:hAnsi="Consolas" w:cs="Consolas"/>
          <w:color w:val="000000"/>
          <w:sz w:val="19"/>
          <w:szCs w:val="19"/>
          <w:highlight w:val="white"/>
        </w:rPr>
        <w:t xml:space="preserve"> Selection * NearPlanePolygon</w:t>
      </w:r>
    </w:p>
    <w:p w:rsidR="00861B14" w:rsidRPr="00861B14" w:rsidRDefault="005E108E" w:rsidP="00861B14">
      <w:pPr>
        <w:autoSpaceDE w:val="0"/>
        <w:autoSpaceDN w:val="0"/>
        <w:adjustRightInd w:val="0"/>
        <w:rPr>
          <w:rFonts w:ascii="Consolas" w:hAnsi="Consolas" w:cs="Consolas"/>
          <w:color w:val="000000"/>
          <w:sz w:val="19"/>
          <w:szCs w:val="19"/>
          <w:highlight w:val="white"/>
        </w:rPr>
      </w:pPr>
      <w:r w:rsidRPr="005E108E">
        <w:rPr>
          <w:rFonts w:ascii="Consolas" w:hAnsi="Consolas" w:cs="Consolas"/>
          <w:color w:val="000000"/>
          <w:sz w:val="19"/>
          <w:szCs w:val="19"/>
          <w:highlight w:val="white"/>
        </w:rPr>
        <w:t xml:space="preserve">        | Invert      </w:t>
      </w:r>
      <w:r w:rsidRPr="005E108E">
        <w:rPr>
          <w:rFonts w:ascii="Consolas" w:hAnsi="Consolas" w:cs="Consolas"/>
          <w:color w:val="0000FF"/>
          <w:sz w:val="19"/>
          <w:szCs w:val="19"/>
          <w:highlight w:val="white"/>
        </w:rPr>
        <w:t>of</w:t>
      </w:r>
      <w:r w:rsidRPr="005E108E">
        <w:rPr>
          <w:rFonts w:ascii="Consolas" w:hAnsi="Consolas" w:cs="Consolas"/>
          <w:color w:val="000000"/>
          <w:sz w:val="19"/>
          <w:szCs w:val="19"/>
          <w:highlight w:val="white"/>
        </w:rPr>
        <w:t xml:space="preserve"> Selection</w:t>
      </w:r>
    </w:p>
    <w:p w:rsidR="007E034E" w:rsidRPr="0045766E" w:rsidRDefault="005E108E">
      <w:pPr>
        <w:pStyle w:val="VBody"/>
        <w:spacing w:before="0"/>
        <w:jc w:val="both"/>
        <w:rPr>
          <w:rFonts w:ascii="Consolas" w:hAnsi="Consolas" w:cs="Consolas"/>
          <w:sz w:val="19"/>
          <w:szCs w:val="19"/>
        </w:rPr>
      </w:pPr>
      <w:r w:rsidRPr="005E108E">
        <w:rPr>
          <w:rFonts w:ascii="Consolas" w:hAnsi="Consolas" w:cs="Consolas"/>
          <w:sz w:val="19"/>
          <w:szCs w:val="19"/>
          <w:highlight w:val="white"/>
        </w:rPr>
        <w:t xml:space="preserve">        </w:t>
      </w:r>
      <w:r w:rsidR="00861B14" w:rsidRPr="0045766E">
        <w:rPr>
          <w:rFonts w:ascii="Consolas" w:hAnsi="Consolas" w:cs="Consolas"/>
          <w:sz w:val="19"/>
          <w:szCs w:val="19"/>
          <w:highlight w:val="white"/>
        </w:rPr>
        <w:t xml:space="preserve">| NoSelection </w:t>
      </w:r>
    </w:p>
    <w:p w:rsidR="00AF49E5" w:rsidRDefault="00AF49E5" w:rsidP="00BB2815">
      <w:pPr>
        <w:pStyle w:val="VBody"/>
        <w:jc w:val="both"/>
        <w:rPr>
          <w:rFonts w:asciiTheme="majorHAnsi" w:hAnsiTheme="majorHAnsi"/>
        </w:rPr>
      </w:pPr>
      <w:r w:rsidRPr="00AF49E5">
        <w:rPr>
          <w:rFonts w:asciiTheme="majorHAnsi" w:hAnsiTheme="majorHAnsi"/>
        </w:rPr>
        <w:t xml:space="preserve">The data </w:t>
      </w:r>
      <w:r w:rsidR="00B01EDB">
        <w:rPr>
          <w:rFonts w:asciiTheme="majorHAnsi" w:hAnsiTheme="majorHAnsi"/>
        </w:rPr>
        <w:t>structures allow</w:t>
      </w:r>
      <w:r w:rsidR="00063412" w:rsidRPr="00AF49E5">
        <w:rPr>
          <w:rFonts w:asciiTheme="majorHAnsi" w:hAnsiTheme="majorHAnsi"/>
        </w:rPr>
        <w:t xml:space="preserve"> us to recursively process each selection and combine</w:t>
      </w:r>
      <w:r w:rsidR="00F61766">
        <w:rPr>
          <w:rFonts w:asciiTheme="majorHAnsi" w:hAnsiTheme="majorHAnsi"/>
        </w:rPr>
        <w:t xml:space="preserve"> it</w:t>
      </w:r>
      <w:r w:rsidRPr="00AF49E5">
        <w:rPr>
          <w:rFonts w:asciiTheme="majorHAnsi" w:hAnsiTheme="majorHAnsi"/>
        </w:rPr>
        <w:t xml:space="preserve"> with </w:t>
      </w:r>
      <w:r w:rsidR="00F61766">
        <w:rPr>
          <w:rFonts w:asciiTheme="majorHAnsi" w:hAnsiTheme="majorHAnsi"/>
        </w:rPr>
        <w:t>the</w:t>
      </w:r>
      <w:r w:rsidRPr="00AF49E5">
        <w:rPr>
          <w:rFonts w:asciiTheme="majorHAnsi" w:hAnsiTheme="majorHAnsi"/>
        </w:rPr>
        <w:t xml:space="preserve"> previous selection. Since those operators are not commutative, the order of the processed selection is of matter. For each selection polygon we then render the volume to the stencil buffer.</w:t>
      </w:r>
    </w:p>
    <w:p w:rsidR="00B51612" w:rsidRPr="007817F7" w:rsidRDefault="00E96474" w:rsidP="00BB2815">
      <w:pPr>
        <w:pStyle w:val="VBody"/>
        <w:jc w:val="both"/>
        <w:rPr>
          <w:rFonts w:asciiTheme="majorHAnsi" w:hAnsiTheme="majorHAnsi"/>
        </w:rPr>
      </w:pPr>
      <w:r w:rsidRPr="007817F7">
        <w:rPr>
          <w:rFonts w:asciiTheme="majorHAnsi" w:hAnsiTheme="majorHAnsi"/>
        </w:rPr>
        <w:t>SINGLE</w:t>
      </w:r>
      <w:r w:rsidR="003A1F92" w:rsidRPr="007817F7">
        <w:rPr>
          <w:rFonts w:asciiTheme="majorHAnsi" w:hAnsiTheme="majorHAnsi"/>
        </w:rPr>
        <w:t>,</w:t>
      </w:r>
      <w:r w:rsidR="00950369" w:rsidRPr="007817F7">
        <w:rPr>
          <w:rFonts w:asciiTheme="majorHAnsi" w:hAnsiTheme="majorHAnsi"/>
        </w:rPr>
        <w:t xml:space="preserve"> OR, XOR are additive </w:t>
      </w:r>
      <w:r w:rsidR="00D052F7">
        <w:rPr>
          <w:rFonts w:asciiTheme="majorHAnsi" w:hAnsiTheme="majorHAnsi"/>
        </w:rPr>
        <w:t>operators</w:t>
      </w:r>
      <w:r w:rsidR="00950369" w:rsidRPr="007817F7">
        <w:rPr>
          <w:rFonts w:asciiTheme="majorHAnsi" w:hAnsiTheme="majorHAnsi"/>
        </w:rPr>
        <w:t xml:space="preserve">. </w:t>
      </w:r>
      <w:r w:rsidR="00A64327" w:rsidRPr="007817F7">
        <w:rPr>
          <w:rFonts w:asciiTheme="majorHAnsi" w:hAnsiTheme="majorHAnsi"/>
        </w:rPr>
        <w:t>W</w:t>
      </w:r>
      <w:r w:rsidR="00950369" w:rsidRPr="007817F7">
        <w:rPr>
          <w:rFonts w:asciiTheme="majorHAnsi" w:hAnsiTheme="majorHAnsi"/>
        </w:rPr>
        <w:t>e can use standard depth-fail stencil operations. SUBTRACT however, has the functionality of a negative volume</w:t>
      </w:r>
      <w:r w:rsidR="00D77004" w:rsidRPr="007817F7">
        <w:rPr>
          <w:rFonts w:asciiTheme="majorHAnsi" w:hAnsiTheme="majorHAnsi"/>
        </w:rPr>
        <w:t>, in which we do</w:t>
      </w:r>
      <w:r w:rsidR="00950369" w:rsidRPr="007817F7">
        <w:rPr>
          <w:rFonts w:asciiTheme="majorHAnsi" w:hAnsiTheme="majorHAnsi"/>
        </w:rPr>
        <w:t xml:space="preserve"> not want </w:t>
      </w:r>
      <w:r w:rsidR="00493AC6">
        <w:rPr>
          <w:rFonts w:asciiTheme="majorHAnsi" w:hAnsiTheme="majorHAnsi"/>
        </w:rPr>
        <w:t>points to be select.</w:t>
      </w:r>
      <w:r w:rsidR="00950369" w:rsidRPr="007817F7">
        <w:rPr>
          <w:rFonts w:asciiTheme="majorHAnsi" w:hAnsiTheme="majorHAnsi"/>
        </w:rPr>
        <w:t xml:space="preserve"> Therefore we have to invert the stencil operations and decrement for </w:t>
      </w:r>
      <w:r w:rsidR="00950369" w:rsidRPr="007817F7">
        <w:rPr>
          <w:rFonts w:asciiTheme="majorHAnsi" w:hAnsiTheme="majorHAnsi"/>
        </w:rPr>
        <w:lastRenderedPageBreak/>
        <w:t>back</w:t>
      </w:r>
      <w:r w:rsidR="001A2C66" w:rsidRPr="007817F7">
        <w:rPr>
          <w:rFonts w:asciiTheme="majorHAnsi" w:hAnsiTheme="majorHAnsi"/>
        </w:rPr>
        <w:t xml:space="preserve"> </w:t>
      </w:r>
      <w:r w:rsidR="00950369" w:rsidRPr="007817F7">
        <w:rPr>
          <w:rFonts w:asciiTheme="majorHAnsi" w:hAnsiTheme="majorHAnsi"/>
        </w:rPr>
        <w:t>faces and increment for front faces</w:t>
      </w:r>
      <w:r w:rsidR="00C07211" w:rsidRPr="007817F7">
        <w:rPr>
          <w:rFonts w:asciiTheme="majorHAnsi" w:hAnsiTheme="majorHAnsi"/>
        </w:rPr>
        <w:t>.</w:t>
      </w:r>
      <w:r w:rsidR="007929B9" w:rsidRPr="007817F7">
        <w:rPr>
          <w:rFonts w:asciiTheme="majorHAnsi" w:hAnsiTheme="majorHAnsi"/>
        </w:rPr>
        <w:t xml:space="preserve"> </w:t>
      </w:r>
      <w:r w:rsidR="00595286" w:rsidRPr="007817F7">
        <w:rPr>
          <w:rFonts w:asciiTheme="majorHAnsi" w:hAnsiTheme="majorHAnsi"/>
        </w:rPr>
        <w:t xml:space="preserve">Since we now render multiple volumes into one stencil buffer the values differ from zero and one. </w:t>
      </w:r>
      <w:r w:rsidR="00112AA4" w:rsidRPr="007817F7">
        <w:rPr>
          <w:rFonts w:asciiTheme="majorHAnsi" w:hAnsiTheme="majorHAnsi"/>
        </w:rPr>
        <w:t xml:space="preserve">In order to simplify following selections a normalization step must be made after the selection has rendered. </w:t>
      </w:r>
    </w:p>
    <w:p w:rsidR="00C147A5" w:rsidRPr="007817F7" w:rsidRDefault="00323548" w:rsidP="00BB2815">
      <w:pPr>
        <w:pStyle w:val="berschrift2"/>
        <w:jc w:val="both"/>
        <w:rPr>
          <w:rFonts w:asciiTheme="majorHAnsi" w:hAnsiTheme="majorHAnsi"/>
        </w:rPr>
      </w:pPr>
      <w:bookmarkStart w:id="8" w:name="_Toc454952820"/>
      <w:r w:rsidRPr="007817F7">
        <w:rPr>
          <w:rFonts w:asciiTheme="majorHAnsi" w:hAnsiTheme="majorHAnsi"/>
        </w:rPr>
        <w:t>Stencil Buffer Normalization</w:t>
      </w:r>
      <w:r w:rsidR="00725309" w:rsidRPr="007817F7">
        <w:rPr>
          <w:rFonts w:asciiTheme="majorHAnsi" w:hAnsiTheme="majorHAnsi"/>
        </w:rPr>
        <w:t xml:space="preserve"> and Inversion</w:t>
      </w:r>
      <w:bookmarkEnd w:id="8"/>
    </w:p>
    <w:p w:rsidR="00FF563A" w:rsidRDefault="0004458F" w:rsidP="00BB2815">
      <w:pPr>
        <w:pStyle w:val="VBody"/>
        <w:jc w:val="both"/>
        <w:rPr>
          <w:rFonts w:asciiTheme="majorHAnsi" w:hAnsiTheme="majorHAnsi"/>
        </w:rPr>
      </w:pPr>
      <w:r w:rsidRPr="007817F7">
        <w:rPr>
          <w:rFonts w:asciiTheme="majorHAnsi" w:hAnsiTheme="majorHAnsi"/>
        </w:rPr>
        <w:t xml:space="preserve">Our goal is to </w:t>
      </w:r>
      <w:r w:rsidR="002A52A8" w:rsidRPr="007817F7">
        <w:rPr>
          <w:rFonts w:asciiTheme="majorHAnsi" w:hAnsiTheme="majorHAnsi"/>
        </w:rPr>
        <w:t xml:space="preserve">provide a stencil buffer where </w:t>
      </w:r>
      <w:r w:rsidR="005E108E" w:rsidRPr="005E108E">
        <w:rPr>
          <w:rFonts w:asciiTheme="majorHAnsi" w:hAnsiTheme="majorHAnsi"/>
          <w:i/>
        </w:rPr>
        <w:t>one</w:t>
      </w:r>
      <w:r w:rsidRPr="007817F7">
        <w:rPr>
          <w:rFonts w:asciiTheme="majorHAnsi" w:hAnsiTheme="majorHAnsi"/>
        </w:rPr>
        <w:t xml:space="preserve"> </w:t>
      </w:r>
      <w:r w:rsidR="00861B14">
        <w:rPr>
          <w:rFonts w:asciiTheme="majorHAnsi" w:hAnsiTheme="majorHAnsi"/>
        </w:rPr>
        <w:t>indicates</w:t>
      </w:r>
      <w:r w:rsidR="00E95FEF" w:rsidRPr="007817F7">
        <w:rPr>
          <w:rFonts w:asciiTheme="majorHAnsi" w:hAnsiTheme="majorHAnsi"/>
        </w:rPr>
        <w:t xml:space="preserve"> selected points and </w:t>
      </w:r>
      <w:r w:rsidR="005E108E" w:rsidRPr="005E108E">
        <w:rPr>
          <w:rFonts w:asciiTheme="majorHAnsi" w:hAnsiTheme="majorHAnsi"/>
          <w:i/>
        </w:rPr>
        <w:t>zero</w:t>
      </w:r>
      <w:r w:rsidRPr="007817F7">
        <w:rPr>
          <w:rFonts w:asciiTheme="majorHAnsi" w:hAnsiTheme="majorHAnsi"/>
        </w:rPr>
        <w:t xml:space="preserve"> not selected points. </w:t>
      </w:r>
      <w:r w:rsidR="00FE305E">
        <w:rPr>
          <w:rFonts w:asciiTheme="majorHAnsi" w:hAnsiTheme="majorHAnsi"/>
        </w:rPr>
        <w:t xml:space="preserve">We call this state normalized. </w:t>
      </w:r>
      <w:r w:rsidR="00861B14">
        <w:rPr>
          <w:rFonts w:asciiTheme="majorHAnsi" w:hAnsiTheme="majorHAnsi"/>
        </w:rPr>
        <w:t>Since values can differ from zero and one,</w:t>
      </w:r>
      <w:r w:rsidR="00861B14" w:rsidRPr="007817F7">
        <w:rPr>
          <w:rFonts w:asciiTheme="majorHAnsi" w:hAnsiTheme="majorHAnsi"/>
        </w:rPr>
        <w:t xml:space="preserve"> </w:t>
      </w:r>
      <w:r w:rsidR="00FF2889" w:rsidRPr="007817F7">
        <w:rPr>
          <w:rFonts w:asciiTheme="majorHAnsi" w:hAnsiTheme="majorHAnsi"/>
        </w:rPr>
        <w:t xml:space="preserve">we have to insert a normalization pass after </w:t>
      </w:r>
      <w:r w:rsidR="004359AD">
        <w:rPr>
          <w:rFonts w:asciiTheme="majorHAnsi" w:hAnsiTheme="majorHAnsi"/>
        </w:rPr>
        <w:t>a</w:t>
      </w:r>
      <w:r w:rsidR="00FF2889" w:rsidRPr="007817F7">
        <w:rPr>
          <w:rFonts w:asciiTheme="majorHAnsi" w:hAnsiTheme="majorHAnsi"/>
        </w:rPr>
        <w:t xml:space="preserve"> volume is rendered. </w:t>
      </w:r>
      <w:r w:rsidR="005A335C" w:rsidRPr="007817F7">
        <w:rPr>
          <w:rFonts w:asciiTheme="majorHAnsi" w:hAnsiTheme="majorHAnsi"/>
        </w:rPr>
        <w:t xml:space="preserve">The area of effect of each volume is the volume itself. </w:t>
      </w:r>
      <w:r w:rsidR="004359AD">
        <w:rPr>
          <w:rFonts w:asciiTheme="majorHAnsi" w:hAnsiTheme="majorHAnsi"/>
        </w:rPr>
        <w:t>Therefore w</w:t>
      </w:r>
      <w:r w:rsidR="00FF2889" w:rsidRPr="007817F7">
        <w:rPr>
          <w:rFonts w:asciiTheme="majorHAnsi" w:hAnsiTheme="majorHAnsi"/>
        </w:rPr>
        <w:t xml:space="preserve">e render the volume again, this time with a stencil setup that </w:t>
      </w:r>
      <w:r w:rsidR="003741C2" w:rsidRPr="007817F7">
        <w:rPr>
          <w:rFonts w:asciiTheme="majorHAnsi" w:hAnsiTheme="majorHAnsi"/>
        </w:rPr>
        <w:t>normalizes</w:t>
      </w:r>
      <w:r w:rsidR="00FF2889" w:rsidRPr="007817F7">
        <w:rPr>
          <w:rFonts w:asciiTheme="majorHAnsi" w:hAnsiTheme="majorHAnsi"/>
        </w:rPr>
        <w:t xml:space="preserve"> the ste</w:t>
      </w:r>
      <w:r w:rsidR="008D2651">
        <w:rPr>
          <w:rFonts w:asciiTheme="majorHAnsi" w:hAnsiTheme="majorHAnsi"/>
        </w:rPr>
        <w:t xml:space="preserve">ncil buffer to ones and zeros. </w:t>
      </w:r>
      <w:r w:rsidR="00D3561D" w:rsidRPr="007817F7">
        <w:rPr>
          <w:rFonts w:asciiTheme="majorHAnsi" w:hAnsiTheme="majorHAnsi"/>
        </w:rPr>
        <w:t>The different selection types require different normalization steps</w:t>
      </w:r>
      <w:r w:rsidR="00910158">
        <w:rPr>
          <w:rFonts w:asciiTheme="majorHAnsi" w:hAnsiTheme="majorHAnsi"/>
        </w:rPr>
        <w:t xml:space="preserve">. </w:t>
      </w:r>
      <w:r w:rsidR="00C82308">
        <w:rPr>
          <w:rFonts w:asciiTheme="majorHAnsi" w:hAnsiTheme="majorHAnsi"/>
        </w:rPr>
        <w:fldChar w:fldCharType="begin"/>
      </w:r>
      <w:r w:rsidR="00910158">
        <w:rPr>
          <w:rFonts w:asciiTheme="majorHAnsi" w:hAnsiTheme="majorHAnsi"/>
        </w:rPr>
        <w:instrText xml:space="preserve"> REF _Ref454971117 \h </w:instrText>
      </w:r>
      <w:r w:rsidR="00C82308">
        <w:rPr>
          <w:rFonts w:asciiTheme="majorHAnsi" w:hAnsiTheme="majorHAnsi"/>
        </w:rPr>
      </w:r>
      <w:r w:rsidR="00C82308">
        <w:rPr>
          <w:rFonts w:asciiTheme="majorHAnsi" w:hAnsiTheme="majorHAnsi"/>
        </w:rPr>
        <w:fldChar w:fldCharType="separate"/>
      </w:r>
      <w:r w:rsidR="00910158" w:rsidRPr="002D0D55">
        <w:rPr>
          <w:rFonts w:asciiTheme="majorHAnsi" w:hAnsiTheme="majorHAnsi"/>
          <w:color w:val="auto"/>
        </w:rPr>
        <w:t xml:space="preserve">Table </w:t>
      </w:r>
      <w:r w:rsidR="00910158" w:rsidRPr="002D0D55">
        <w:rPr>
          <w:rFonts w:asciiTheme="majorHAnsi" w:hAnsiTheme="majorHAnsi"/>
          <w:noProof/>
          <w:color w:val="auto"/>
        </w:rPr>
        <w:t>1</w:t>
      </w:r>
      <w:r w:rsidR="00C82308">
        <w:rPr>
          <w:rFonts w:asciiTheme="majorHAnsi" w:hAnsiTheme="majorHAnsi"/>
        </w:rPr>
        <w:fldChar w:fldCharType="end"/>
      </w:r>
      <w:r w:rsidR="009D3C6F" w:rsidRPr="007817F7">
        <w:rPr>
          <w:rFonts w:asciiTheme="majorHAnsi" w:hAnsiTheme="majorHAnsi"/>
        </w:rPr>
        <w:t xml:space="preserve"> shows the different normalization operations for the different selection types. </w:t>
      </w:r>
      <w:r w:rsidR="00D0668E" w:rsidRPr="007817F7">
        <w:rPr>
          <w:rFonts w:asciiTheme="majorHAnsi" w:hAnsiTheme="majorHAnsi"/>
          <w:b/>
        </w:rPr>
        <w:t>Min</w:t>
      </w:r>
      <w:r w:rsidR="00D0668E" w:rsidRPr="007817F7">
        <w:rPr>
          <w:rFonts w:asciiTheme="majorHAnsi" w:hAnsiTheme="majorHAnsi"/>
        </w:rPr>
        <w:t xml:space="preserve"> describes the min</w:t>
      </w:r>
      <w:r w:rsidR="001C7A19" w:rsidRPr="007817F7">
        <w:rPr>
          <w:rFonts w:asciiTheme="majorHAnsi" w:hAnsiTheme="majorHAnsi"/>
        </w:rPr>
        <w:t>im</w:t>
      </w:r>
      <w:r w:rsidR="00D0668E" w:rsidRPr="007817F7">
        <w:rPr>
          <w:rFonts w:asciiTheme="majorHAnsi" w:hAnsiTheme="majorHAnsi"/>
        </w:rPr>
        <w:t>um value</w:t>
      </w:r>
      <w:r w:rsidR="00130FED">
        <w:rPr>
          <w:rFonts w:asciiTheme="majorHAnsi" w:hAnsiTheme="majorHAnsi"/>
        </w:rPr>
        <w:t>, that can be present</w:t>
      </w:r>
      <w:r w:rsidR="00D0668E" w:rsidRPr="007817F7">
        <w:rPr>
          <w:rFonts w:asciiTheme="majorHAnsi" w:hAnsiTheme="majorHAnsi"/>
        </w:rPr>
        <w:t xml:space="preserve"> in the stencil buffer after the selection, </w:t>
      </w:r>
      <w:r w:rsidR="00D0668E" w:rsidRPr="007817F7">
        <w:rPr>
          <w:rFonts w:asciiTheme="majorHAnsi" w:hAnsiTheme="majorHAnsi"/>
          <w:b/>
        </w:rPr>
        <w:t>Max</w:t>
      </w:r>
      <w:r w:rsidR="00D0668E" w:rsidRPr="007817F7">
        <w:rPr>
          <w:rFonts w:asciiTheme="majorHAnsi" w:hAnsiTheme="majorHAnsi"/>
        </w:rPr>
        <w:t xml:space="preserve"> the maximum value.</w:t>
      </w:r>
      <w:r w:rsidR="00AE6A67">
        <w:rPr>
          <w:rFonts w:asciiTheme="majorHAnsi" w:hAnsiTheme="majorHAnsi"/>
        </w:rPr>
        <w:t xml:space="preserve"> </w:t>
      </w:r>
      <w:r w:rsidR="008C3C7B">
        <w:rPr>
          <w:rFonts w:asciiTheme="majorHAnsi" w:hAnsiTheme="majorHAnsi"/>
        </w:rPr>
        <w:t xml:space="preserve">All stencil values, that pass the </w:t>
      </w:r>
      <w:r w:rsidR="00A92931" w:rsidRPr="007817F7">
        <w:rPr>
          <w:rFonts w:asciiTheme="majorHAnsi" w:hAnsiTheme="majorHAnsi"/>
          <w:b/>
        </w:rPr>
        <w:t xml:space="preserve">Normalize </w:t>
      </w:r>
      <w:r w:rsidR="00A92931">
        <w:rPr>
          <w:rFonts w:asciiTheme="majorHAnsi" w:hAnsiTheme="majorHAnsi"/>
          <w:b/>
        </w:rPr>
        <w:t>F</w:t>
      </w:r>
      <w:r w:rsidR="00EA79A5">
        <w:rPr>
          <w:rFonts w:asciiTheme="majorHAnsi" w:hAnsiTheme="majorHAnsi"/>
          <w:b/>
        </w:rPr>
        <w:t>unction</w:t>
      </w:r>
      <w:r w:rsidR="00E31D51" w:rsidRPr="007817F7">
        <w:rPr>
          <w:rFonts w:asciiTheme="majorHAnsi" w:hAnsiTheme="majorHAnsi"/>
        </w:rPr>
        <w:t xml:space="preserve"> </w:t>
      </w:r>
      <w:r w:rsidR="00130FED">
        <w:rPr>
          <w:rFonts w:asciiTheme="majorHAnsi" w:hAnsiTheme="majorHAnsi"/>
        </w:rPr>
        <w:t xml:space="preserve">indicates </w:t>
      </w:r>
      <w:r w:rsidR="008C3C7B">
        <w:rPr>
          <w:rFonts w:asciiTheme="majorHAnsi" w:hAnsiTheme="majorHAnsi"/>
        </w:rPr>
        <w:t>selected pixels</w:t>
      </w:r>
      <w:r w:rsidR="00130FED">
        <w:rPr>
          <w:rFonts w:asciiTheme="majorHAnsi" w:hAnsiTheme="majorHAnsi"/>
        </w:rPr>
        <w:t xml:space="preserve">. This value will be set to one </w:t>
      </w:r>
      <w:r w:rsidR="002517AC">
        <w:rPr>
          <w:rFonts w:asciiTheme="majorHAnsi" w:hAnsiTheme="majorHAnsi"/>
        </w:rPr>
        <w:t>after</w:t>
      </w:r>
      <w:r w:rsidR="00130FED">
        <w:rPr>
          <w:rFonts w:asciiTheme="majorHAnsi" w:hAnsiTheme="majorHAnsi"/>
        </w:rPr>
        <w:t xml:space="preserve"> this normalization step. </w:t>
      </w:r>
      <w:r w:rsidR="00A92931">
        <w:rPr>
          <w:rFonts w:asciiTheme="majorHAnsi" w:hAnsiTheme="majorHAnsi"/>
          <w:b/>
        </w:rPr>
        <w:t>Normalize O</w:t>
      </w:r>
      <w:r w:rsidR="00214984" w:rsidRPr="007817F7">
        <w:rPr>
          <w:rFonts w:asciiTheme="majorHAnsi" w:hAnsiTheme="majorHAnsi"/>
          <w:b/>
        </w:rPr>
        <w:t>peration</w:t>
      </w:r>
      <w:r w:rsidR="00214984" w:rsidRPr="007817F7">
        <w:rPr>
          <w:rFonts w:asciiTheme="majorHAnsi" w:hAnsiTheme="majorHAnsi"/>
        </w:rPr>
        <w:t xml:space="preserve"> </w:t>
      </w:r>
      <w:r w:rsidR="00AD467F" w:rsidRPr="007817F7">
        <w:rPr>
          <w:rFonts w:asciiTheme="majorHAnsi" w:hAnsiTheme="majorHAnsi"/>
        </w:rPr>
        <w:t xml:space="preserve">describes the operation that is executed using the stencil buffer </w:t>
      </w:r>
      <w:r w:rsidR="001C7A19" w:rsidRPr="007817F7">
        <w:rPr>
          <w:rFonts w:asciiTheme="majorHAnsi" w:hAnsiTheme="majorHAnsi"/>
        </w:rPr>
        <w:t>functionalities</w:t>
      </w:r>
      <w:r w:rsidR="00AD467F" w:rsidRPr="007817F7">
        <w:rPr>
          <w:rFonts w:asciiTheme="majorHAnsi" w:hAnsiTheme="majorHAnsi"/>
        </w:rPr>
        <w:t xml:space="preserve">, in order to normalize the stencil buffer. </w:t>
      </w:r>
    </w:p>
    <w:tbl>
      <w:tblPr>
        <w:tblStyle w:val="Tabellengitternetz"/>
        <w:tblW w:w="5000" w:type="pct"/>
        <w:tblLook w:val="04A0"/>
      </w:tblPr>
      <w:tblGrid>
        <w:gridCol w:w="1540"/>
        <w:gridCol w:w="787"/>
        <w:gridCol w:w="838"/>
        <w:gridCol w:w="2598"/>
        <w:gridCol w:w="3523"/>
      </w:tblGrid>
      <w:tr w:rsidR="00F93A58" w:rsidRPr="007817F7" w:rsidTr="00354C10">
        <w:tc>
          <w:tcPr>
            <w:tcW w:w="829" w:type="pct"/>
            <w:tcBorders>
              <w:top w:val="nil"/>
              <w:left w:val="nil"/>
              <w:right w:val="nil"/>
            </w:tcBorders>
            <w:vAlign w:val="bottom"/>
          </w:tcPr>
          <w:p w:rsidR="00F93A58" w:rsidRPr="001007C0" w:rsidRDefault="00F93A58" w:rsidP="00CF104A">
            <w:pPr>
              <w:pStyle w:val="VBody"/>
              <w:jc w:val="right"/>
              <w:rPr>
                <w:rFonts w:asciiTheme="majorHAnsi" w:hAnsiTheme="majorHAnsi"/>
                <w:b/>
                <w:sz w:val="20"/>
              </w:rPr>
            </w:pPr>
          </w:p>
        </w:tc>
        <w:tc>
          <w:tcPr>
            <w:tcW w:w="424" w:type="pct"/>
            <w:tcBorders>
              <w:top w:val="nil"/>
              <w:left w:val="nil"/>
              <w:right w:val="nil"/>
            </w:tcBorders>
            <w:vAlign w:val="bottom"/>
          </w:tcPr>
          <w:p w:rsidR="00F93A58" w:rsidRPr="001007C0" w:rsidRDefault="000C0BE0" w:rsidP="00CF104A">
            <w:pPr>
              <w:pStyle w:val="VBody"/>
              <w:jc w:val="right"/>
              <w:rPr>
                <w:rFonts w:asciiTheme="majorHAnsi" w:hAnsiTheme="majorHAnsi"/>
                <w:b/>
                <w:sz w:val="20"/>
              </w:rPr>
            </w:pPr>
            <w:r w:rsidRPr="001007C0">
              <w:rPr>
                <w:rFonts w:asciiTheme="majorHAnsi" w:hAnsiTheme="majorHAnsi"/>
                <w:b/>
                <w:sz w:val="20"/>
              </w:rPr>
              <w:t>Min</w:t>
            </w:r>
          </w:p>
        </w:tc>
        <w:tc>
          <w:tcPr>
            <w:tcW w:w="451" w:type="pct"/>
            <w:tcBorders>
              <w:top w:val="nil"/>
              <w:left w:val="nil"/>
              <w:right w:val="nil"/>
            </w:tcBorders>
            <w:vAlign w:val="bottom"/>
          </w:tcPr>
          <w:p w:rsidR="00F93A58" w:rsidRPr="001007C0" w:rsidRDefault="00F93A58" w:rsidP="00CF104A">
            <w:pPr>
              <w:pStyle w:val="VBody"/>
              <w:jc w:val="right"/>
              <w:rPr>
                <w:rFonts w:asciiTheme="majorHAnsi" w:hAnsiTheme="majorHAnsi"/>
                <w:b/>
                <w:sz w:val="20"/>
              </w:rPr>
            </w:pPr>
            <w:r w:rsidRPr="001007C0">
              <w:rPr>
                <w:rFonts w:asciiTheme="majorHAnsi" w:hAnsiTheme="majorHAnsi"/>
                <w:b/>
                <w:sz w:val="20"/>
              </w:rPr>
              <w:t>Max</w:t>
            </w:r>
          </w:p>
        </w:tc>
        <w:tc>
          <w:tcPr>
            <w:tcW w:w="1399" w:type="pct"/>
            <w:tcBorders>
              <w:top w:val="nil"/>
              <w:left w:val="nil"/>
              <w:right w:val="nil"/>
            </w:tcBorders>
            <w:vAlign w:val="bottom"/>
          </w:tcPr>
          <w:p w:rsidR="00F93A58" w:rsidRPr="001007C0" w:rsidRDefault="00A92931" w:rsidP="00CF104A">
            <w:pPr>
              <w:pStyle w:val="VBody"/>
              <w:jc w:val="right"/>
              <w:rPr>
                <w:rFonts w:asciiTheme="majorHAnsi" w:hAnsiTheme="majorHAnsi"/>
                <w:b/>
                <w:sz w:val="20"/>
              </w:rPr>
            </w:pPr>
            <w:r>
              <w:rPr>
                <w:rFonts w:asciiTheme="majorHAnsi" w:hAnsiTheme="majorHAnsi"/>
                <w:b/>
                <w:sz w:val="20"/>
              </w:rPr>
              <w:t>Normalize Function</w:t>
            </w:r>
          </w:p>
        </w:tc>
        <w:tc>
          <w:tcPr>
            <w:tcW w:w="1897" w:type="pct"/>
            <w:tcBorders>
              <w:top w:val="nil"/>
              <w:left w:val="nil"/>
              <w:right w:val="nil"/>
            </w:tcBorders>
            <w:vAlign w:val="bottom"/>
          </w:tcPr>
          <w:p w:rsidR="00F93A58" w:rsidRPr="001007C0" w:rsidRDefault="00F93A58" w:rsidP="00CF104A">
            <w:pPr>
              <w:pStyle w:val="VBody"/>
              <w:jc w:val="right"/>
              <w:rPr>
                <w:rFonts w:asciiTheme="majorHAnsi" w:hAnsiTheme="majorHAnsi"/>
                <w:b/>
                <w:sz w:val="20"/>
              </w:rPr>
            </w:pPr>
            <w:r w:rsidRPr="001007C0">
              <w:rPr>
                <w:rFonts w:asciiTheme="majorHAnsi" w:hAnsiTheme="majorHAnsi"/>
                <w:b/>
                <w:sz w:val="20"/>
              </w:rPr>
              <w:t xml:space="preserve">Normalize </w:t>
            </w:r>
            <w:r w:rsidR="00684DB0" w:rsidRPr="001007C0">
              <w:rPr>
                <w:rFonts w:asciiTheme="majorHAnsi" w:hAnsiTheme="majorHAnsi"/>
                <w:b/>
                <w:sz w:val="20"/>
              </w:rPr>
              <w:t>O</w:t>
            </w:r>
            <w:r w:rsidR="00D0668E" w:rsidRPr="001007C0">
              <w:rPr>
                <w:rFonts w:asciiTheme="majorHAnsi" w:hAnsiTheme="majorHAnsi"/>
                <w:b/>
                <w:sz w:val="20"/>
              </w:rPr>
              <w:t>peration</w:t>
            </w:r>
          </w:p>
        </w:tc>
      </w:tr>
      <w:tr w:rsidR="00F93A58" w:rsidRPr="007817F7" w:rsidTr="00A92931">
        <w:tc>
          <w:tcPr>
            <w:tcW w:w="82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SINGLE</w:t>
            </w:r>
          </w:p>
        </w:tc>
        <w:tc>
          <w:tcPr>
            <w:tcW w:w="424"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0</w:t>
            </w:r>
          </w:p>
        </w:tc>
        <w:tc>
          <w:tcPr>
            <w:tcW w:w="451"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1</w:t>
            </w:r>
          </w:p>
        </w:tc>
        <w:tc>
          <w:tcPr>
            <w:tcW w:w="139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=1</w:t>
            </w:r>
          </w:p>
        </w:tc>
        <w:tc>
          <w:tcPr>
            <w:tcW w:w="1897"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No normalization</w:t>
            </w:r>
          </w:p>
        </w:tc>
      </w:tr>
      <w:tr w:rsidR="00F93A58" w:rsidRPr="007817F7" w:rsidTr="00A92931">
        <w:tc>
          <w:tcPr>
            <w:tcW w:w="82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OR</w:t>
            </w:r>
          </w:p>
        </w:tc>
        <w:tc>
          <w:tcPr>
            <w:tcW w:w="424"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0</w:t>
            </w:r>
          </w:p>
        </w:tc>
        <w:tc>
          <w:tcPr>
            <w:tcW w:w="451"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2</w:t>
            </w:r>
          </w:p>
        </w:tc>
        <w:tc>
          <w:tcPr>
            <w:tcW w:w="139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&gt; 0</w:t>
            </w:r>
          </w:p>
        </w:tc>
        <w:tc>
          <w:tcPr>
            <w:tcW w:w="1897"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Values &gt;1 are decremented</w:t>
            </w:r>
          </w:p>
        </w:tc>
      </w:tr>
      <w:tr w:rsidR="00F93A58" w:rsidRPr="007817F7" w:rsidTr="00A92931">
        <w:tc>
          <w:tcPr>
            <w:tcW w:w="82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AND</w:t>
            </w:r>
          </w:p>
        </w:tc>
        <w:tc>
          <w:tcPr>
            <w:tcW w:w="424"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0</w:t>
            </w:r>
          </w:p>
        </w:tc>
        <w:tc>
          <w:tcPr>
            <w:tcW w:w="451"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2</w:t>
            </w:r>
          </w:p>
        </w:tc>
        <w:tc>
          <w:tcPr>
            <w:tcW w:w="139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=1</w:t>
            </w:r>
          </w:p>
        </w:tc>
        <w:tc>
          <w:tcPr>
            <w:tcW w:w="1897"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Values &gt;0 are decremented</w:t>
            </w:r>
          </w:p>
        </w:tc>
      </w:tr>
      <w:tr w:rsidR="00F93A58" w:rsidRPr="007817F7" w:rsidTr="00A92931">
        <w:tc>
          <w:tcPr>
            <w:tcW w:w="82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XOR</w:t>
            </w:r>
          </w:p>
        </w:tc>
        <w:tc>
          <w:tcPr>
            <w:tcW w:w="424"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0</w:t>
            </w:r>
          </w:p>
        </w:tc>
        <w:tc>
          <w:tcPr>
            <w:tcW w:w="451"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2</w:t>
            </w:r>
          </w:p>
        </w:tc>
        <w:tc>
          <w:tcPr>
            <w:tcW w:w="139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=1</w:t>
            </w:r>
          </w:p>
        </w:tc>
        <w:tc>
          <w:tcPr>
            <w:tcW w:w="1897"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 xml:space="preserve">Values &gt;1 are set to </w:t>
            </w:r>
            <w:r w:rsidR="00E8244E" w:rsidRPr="001007C0">
              <w:rPr>
                <w:rFonts w:asciiTheme="majorHAnsi" w:hAnsiTheme="majorHAnsi"/>
                <w:sz w:val="20"/>
              </w:rPr>
              <w:t>0</w:t>
            </w:r>
          </w:p>
        </w:tc>
      </w:tr>
      <w:tr w:rsidR="00F93A58" w:rsidRPr="007817F7" w:rsidTr="00A92931">
        <w:tc>
          <w:tcPr>
            <w:tcW w:w="829" w:type="pct"/>
          </w:tcPr>
          <w:p w:rsidR="00F93A58" w:rsidRPr="001007C0" w:rsidRDefault="00F93A58" w:rsidP="001007C0">
            <w:pPr>
              <w:pStyle w:val="VBody"/>
              <w:jc w:val="right"/>
              <w:rPr>
                <w:rFonts w:asciiTheme="majorHAnsi" w:hAnsiTheme="majorHAnsi"/>
                <w:sz w:val="20"/>
              </w:rPr>
            </w:pPr>
            <w:r w:rsidRPr="001007C0">
              <w:rPr>
                <w:rFonts w:asciiTheme="majorHAnsi" w:hAnsiTheme="majorHAnsi"/>
                <w:sz w:val="20"/>
              </w:rPr>
              <w:t>SUBTRACT</w:t>
            </w:r>
          </w:p>
        </w:tc>
        <w:tc>
          <w:tcPr>
            <w:tcW w:w="424"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-1</w:t>
            </w:r>
          </w:p>
        </w:tc>
        <w:tc>
          <w:tcPr>
            <w:tcW w:w="451"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1</w:t>
            </w:r>
          </w:p>
        </w:tc>
        <w:tc>
          <w:tcPr>
            <w:tcW w:w="1399" w:type="pct"/>
          </w:tcPr>
          <w:p w:rsidR="00F93A58" w:rsidRPr="001007C0" w:rsidRDefault="00955DF6" w:rsidP="001007C0">
            <w:pPr>
              <w:pStyle w:val="VBody"/>
              <w:jc w:val="right"/>
              <w:rPr>
                <w:rFonts w:asciiTheme="majorHAnsi" w:hAnsiTheme="majorHAnsi"/>
                <w:sz w:val="20"/>
              </w:rPr>
            </w:pPr>
            <w:r w:rsidRPr="001007C0">
              <w:rPr>
                <w:rFonts w:asciiTheme="majorHAnsi" w:hAnsiTheme="majorHAnsi"/>
                <w:sz w:val="20"/>
              </w:rPr>
              <w:t>=1</w:t>
            </w:r>
          </w:p>
        </w:tc>
        <w:tc>
          <w:tcPr>
            <w:tcW w:w="1897" w:type="pct"/>
          </w:tcPr>
          <w:p w:rsidR="00F93A58" w:rsidRPr="001007C0" w:rsidRDefault="00EB7E71" w:rsidP="001007C0">
            <w:pPr>
              <w:pStyle w:val="VBody"/>
              <w:keepNext/>
              <w:jc w:val="right"/>
              <w:rPr>
                <w:rFonts w:asciiTheme="majorHAnsi" w:hAnsiTheme="majorHAnsi"/>
                <w:sz w:val="20"/>
              </w:rPr>
            </w:pPr>
            <w:r w:rsidRPr="001007C0">
              <w:rPr>
                <w:rFonts w:asciiTheme="majorHAnsi" w:hAnsiTheme="majorHAnsi"/>
                <w:sz w:val="20"/>
              </w:rPr>
              <w:t xml:space="preserve">Values &lt; 0 are </w:t>
            </w:r>
            <w:r w:rsidR="00D36568" w:rsidRPr="001007C0">
              <w:rPr>
                <w:rFonts w:asciiTheme="majorHAnsi" w:hAnsiTheme="majorHAnsi"/>
                <w:sz w:val="20"/>
              </w:rPr>
              <w:t>incremented</w:t>
            </w:r>
          </w:p>
        </w:tc>
      </w:tr>
    </w:tbl>
    <w:p w:rsidR="00035390" w:rsidRPr="002D0D55" w:rsidRDefault="00CE771A" w:rsidP="00BB2815">
      <w:pPr>
        <w:pStyle w:val="Beschriftung"/>
        <w:jc w:val="both"/>
        <w:rPr>
          <w:rFonts w:asciiTheme="majorHAnsi" w:hAnsiTheme="majorHAnsi"/>
          <w:color w:val="auto"/>
        </w:rPr>
      </w:pPr>
      <w:bookmarkStart w:id="9" w:name="_Ref454971117"/>
      <w:r w:rsidRPr="002D0D55">
        <w:rPr>
          <w:rFonts w:asciiTheme="majorHAnsi" w:hAnsiTheme="majorHAnsi"/>
          <w:color w:val="auto"/>
        </w:rPr>
        <w:t>Table</w:t>
      </w:r>
      <w:r w:rsidR="00AB29B2" w:rsidRPr="002D0D55">
        <w:rPr>
          <w:rFonts w:asciiTheme="majorHAnsi" w:hAnsiTheme="majorHAnsi"/>
          <w:color w:val="auto"/>
        </w:rPr>
        <w:t xml:space="preserve"> </w:t>
      </w:r>
      <w:r w:rsidR="00C82308" w:rsidRPr="002D0D55">
        <w:rPr>
          <w:rFonts w:asciiTheme="majorHAnsi" w:hAnsiTheme="majorHAnsi"/>
          <w:color w:val="auto"/>
        </w:rPr>
        <w:fldChar w:fldCharType="begin"/>
      </w:r>
      <w:r w:rsidR="00AB29B2" w:rsidRPr="002D0D55">
        <w:rPr>
          <w:rFonts w:asciiTheme="majorHAnsi" w:hAnsiTheme="majorHAnsi"/>
          <w:color w:val="auto"/>
        </w:rPr>
        <w:instrText xml:space="preserve"> SEQ Tabelle \* ARABIC </w:instrText>
      </w:r>
      <w:r w:rsidR="00C82308" w:rsidRPr="002D0D55">
        <w:rPr>
          <w:rFonts w:asciiTheme="majorHAnsi" w:hAnsiTheme="majorHAnsi"/>
          <w:color w:val="auto"/>
        </w:rPr>
        <w:fldChar w:fldCharType="separate"/>
      </w:r>
      <w:r w:rsidR="00AB29B2" w:rsidRPr="002D0D55">
        <w:rPr>
          <w:rFonts w:asciiTheme="majorHAnsi" w:hAnsiTheme="majorHAnsi"/>
          <w:noProof/>
          <w:color w:val="auto"/>
        </w:rPr>
        <w:t>1</w:t>
      </w:r>
      <w:r w:rsidR="00C82308" w:rsidRPr="002D0D55">
        <w:rPr>
          <w:rFonts w:asciiTheme="majorHAnsi" w:hAnsiTheme="majorHAnsi"/>
          <w:color w:val="auto"/>
        </w:rPr>
        <w:fldChar w:fldCharType="end"/>
      </w:r>
      <w:bookmarkEnd w:id="9"/>
      <w:r w:rsidR="00AB29B2" w:rsidRPr="002D0D55">
        <w:rPr>
          <w:rFonts w:asciiTheme="majorHAnsi" w:hAnsiTheme="majorHAnsi"/>
          <w:color w:val="auto"/>
        </w:rPr>
        <w:t>: Normalization</w:t>
      </w:r>
      <w:r w:rsidR="009D3C6F" w:rsidRPr="002D0D55">
        <w:rPr>
          <w:rFonts w:asciiTheme="majorHAnsi" w:hAnsiTheme="majorHAnsi"/>
          <w:color w:val="auto"/>
        </w:rPr>
        <w:t xml:space="preserve"> operations</w:t>
      </w:r>
      <w:r w:rsidR="00AB29B2" w:rsidRPr="002D0D55">
        <w:rPr>
          <w:rFonts w:asciiTheme="majorHAnsi" w:hAnsiTheme="majorHAnsi"/>
          <w:color w:val="auto"/>
        </w:rPr>
        <w:t xml:space="preserve"> for the types of selection</w:t>
      </w:r>
    </w:p>
    <w:p w:rsidR="007A681C" w:rsidRDefault="007A681C" w:rsidP="00A63752">
      <w:pPr>
        <w:pStyle w:val="VBody"/>
        <w:jc w:val="both"/>
        <w:rPr>
          <w:rFonts w:asciiTheme="majorHAnsi" w:hAnsiTheme="majorHAnsi"/>
        </w:rPr>
      </w:pPr>
      <w:bookmarkStart w:id="10" w:name="_Toc454952821"/>
      <w:r>
        <w:rPr>
          <w:rFonts w:asciiTheme="majorHAnsi" w:hAnsiTheme="majorHAnsi"/>
        </w:rPr>
        <w:t xml:space="preserve">SINGLE and OR selection are virtually equivalent, with the exception, that SINGLE selection does not need a normalization step afterwards. </w:t>
      </w:r>
    </w:p>
    <w:p w:rsidR="00A63752" w:rsidRPr="007817F7" w:rsidRDefault="00A63752" w:rsidP="00A63752">
      <w:pPr>
        <w:pStyle w:val="VBody"/>
        <w:jc w:val="both"/>
        <w:rPr>
          <w:rFonts w:asciiTheme="majorHAnsi" w:hAnsiTheme="majorHAnsi"/>
        </w:rPr>
      </w:pPr>
      <w:r w:rsidRPr="007817F7">
        <w:rPr>
          <w:rFonts w:asciiTheme="majorHAnsi" w:hAnsiTheme="majorHAnsi"/>
        </w:rPr>
        <w:t xml:space="preserve">Inverting the stencil buffer can be seen as two-pass normalization. After this </w:t>
      </w:r>
      <w:r>
        <w:rPr>
          <w:rFonts w:asciiTheme="majorHAnsi" w:hAnsiTheme="majorHAnsi"/>
        </w:rPr>
        <w:t xml:space="preserve">step all ones are set to zeros and values of pixel, where geometry was rendered and the stencil value was set to zero, are set to one. This way, the stencil values only get inverted on pixels, with rendered geometry. </w:t>
      </w:r>
      <w:r w:rsidRPr="007817F7">
        <w:rPr>
          <w:rFonts w:asciiTheme="majorHAnsi" w:hAnsiTheme="majorHAnsi"/>
        </w:rPr>
        <w:t xml:space="preserve">We perform a </w:t>
      </w:r>
      <w:r>
        <w:rPr>
          <w:rFonts w:asciiTheme="majorHAnsi" w:hAnsiTheme="majorHAnsi"/>
        </w:rPr>
        <w:t>full-</w:t>
      </w:r>
      <w:r w:rsidRPr="007817F7">
        <w:rPr>
          <w:rFonts w:asciiTheme="majorHAnsi" w:hAnsiTheme="majorHAnsi"/>
        </w:rPr>
        <w:t xml:space="preserve">screen pass twice. </w:t>
      </w:r>
      <w:r>
        <w:rPr>
          <w:rFonts w:asciiTheme="majorHAnsi" w:hAnsiTheme="majorHAnsi"/>
        </w:rPr>
        <w:t>In the</w:t>
      </w:r>
      <w:r w:rsidRPr="007817F7">
        <w:rPr>
          <w:rFonts w:asciiTheme="majorHAnsi" w:hAnsiTheme="majorHAnsi"/>
        </w:rPr>
        <w:t xml:space="preserve"> first pass we</w:t>
      </w:r>
      <w:r>
        <w:rPr>
          <w:rFonts w:asciiTheme="majorHAnsi" w:hAnsiTheme="majorHAnsi"/>
        </w:rPr>
        <w:t xml:space="preserve"> render a full-</w:t>
      </w:r>
      <w:r w:rsidRPr="007817F7">
        <w:rPr>
          <w:rFonts w:asciiTheme="majorHAnsi" w:hAnsiTheme="majorHAnsi"/>
        </w:rPr>
        <w:t xml:space="preserve">screen </w:t>
      </w:r>
      <w:r>
        <w:rPr>
          <w:rFonts w:asciiTheme="majorHAnsi" w:hAnsiTheme="majorHAnsi"/>
        </w:rPr>
        <w:t xml:space="preserve">quad at the far plane and increase stencil values by one, if the depth test fails. </w:t>
      </w:r>
      <w:r w:rsidRPr="007817F7">
        <w:rPr>
          <w:rFonts w:asciiTheme="majorHAnsi" w:hAnsiTheme="majorHAnsi"/>
        </w:rPr>
        <w:t xml:space="preserve">This results in </w:t>
      </w:r>
      <w:r>
        <w:rPr>
          <w:rFonts w:asciiTheme="majorHAnsi" w:hAnsiTheme="majorHAnsi"/>
        </w:rPr>
        <w:t xml:space="preserve">pixels with geometry to become ones if not selected and twos if selected. </w:t>
      </w:r>
      <w:r w:rsidRPr="007817F7">
        <w:rPr>
          <w:rFonts w:asciiTheme="majorHAnsi" w:hAnsiTheme="majorHAnsi"/>
        </w:rPr>
        <w:t xml:space="preserve"> The second pass uses the XOR normalization to set all values larger than 1 to zero.  </w:t>
      </w:r>
    </w:p>
    <w:p w:rsidR="00A63752" w:rsidRDefault="00A63752" w:rsidP="00A63752">
      <w:pPr>
        <w:pStyle w:val="berschrift2"/>
        <w:numPr>
          <w:ilvl w:val="0"/>
          <w:numId w:val="0"/>
        </w:numPr>
        <w:jc w:val="both"/>
        <w:rPr>
          <w:rFonts w:asciiTheme="majorHAnsi" w:hAnsiTheme="majorHAnsi"/>
        </w:rPr>
      </w:pPr>
    </w:p>
    <w:p w:rsidR="00280195" w:rsidRPr="007817F7" w:rsidRDefault="00E85980" w:rsidP="00A63752">
      <w:pPr>
        <w:pStyle w:val="berschrift2"/>
        <w:numPr>
          <w:ilvl w:val="0"/>
          <w:numId w:val="0"/>
        </w:numPr>
        <w:jc w:val="both"/>
        <w:rPr>
          <w:rFonts w:asciiTheme="majorHAnsi" w:hAnsiTheme="majorHAnsi"/>
        </w:rPr>
      </w:pPr>
      <w:r w:rsidRPr="007817F7">
        <w:rPr>
          <w:rFonts w:asciiTheme="majorHAnsi" w:hAnsiTheme="majorHAnsi"/>
        </w:rPr>
        <w:t>Selection Highlighting</w:t>
      </w:r>
      <w:bookmarkEnd w:id="10"/>
    </w:p>
    <w:p w:rsidR="00E85980" w:rsidRDefault="00D85D7A" w:rsidP="00BB2815">
      <w:pPr>
        <w:pStyle w:val="VBody"/>
        <w:jc w:val="both"/>
        <w:rPr>
          <w:rFonts w:asciiTheme="majorHAnsi" w:hAnsiTheme="majorHAnsi"/>
        </w:rPr>
      </w:pPr>
      <w:r w:rsidRPr="007817F7">
        <w:rPr>
          <w:rFonts w:asciiTheme="majorHAnsi" w:hAnsiTheme="majorHAnsi"/>
        </w:rPr>
        <w:t>Selection highlighting is rather undemanding. We perform a full</w:t>
      </w:r>
      <w:r w:rsidR="00242026">
        <w:rPr>
          <w:rFonts w:asciiTheme="majorHAnsi" w:hAnsiTheme="majorHAnsi"/>
        </w:rPr>
        <w:t>-</w:t>
      </w:r>
      <w:r w:rsidRPr="007817F7">
        <w:rPr>
          <w:rFonts w:asciiTheme="majorHAnsi" w:hAnsiTheme="majorHAnsi"/>
        </w:rPr>
        <w:t>screen pass after all volumes are rendered and normalized</w:t>
      </w:r>
      <w:r w:rsidR="005F51FC">
        <w:rPr>
          <w:rFonts w:asciiTheme="majorHAnsi" w:hAnsiTheme="majorHAnsi"/>
        </w:rPr>
        <w:t>. W</w:t>
      </w:r>
      <w:r w:rsidRPr="007817F7">
        <w:rPr>
          <w:rFonts w:asciiTheme="majorHAnsi" w:hAnsiTheme="majorHAnsi"/>
        </w:rPr>
        <w:t>e color all pixels that pass the stencil test. We</w:t>
      </w:r>
      <w:r w:rsidR="0087759C">
        <w:rPr>
          <w:rFonts w:asciiTheme="majorHAnsi" w:hAnsiTheme="majorHAnsi"/>
        </w:rPr>
        <w:t xml:space="preserve"> test for stencil values equal one</w:t>
      </w:r>
      <w:r w:rsidRPr="007817F7">
        <w:rPr>
          <w:rFonts w:asciiTheme="majorHAnsi" w:hAnsiTheme="majorHAnsi"/>
        </w:rPr>
        <w:t xml:space="preserve">.  </w:t>
      </w:r>
    </w:p>
    <w:p w:rsidR="00C25242" w:rsidRDefault="00C25242" w:rsidP="00BB2815">
      <w:pPr>
        <w:pStyle w:val="VBody"/>
        <w:jc w:val="both"/>
        <w:rPr>
          <w:rFonts w:asciiTheme="majorHAnsi" w:hAnsiTheme="majorHAnsi"/>
        </w:rPr>
      </w:pPr>
    </w:p>
    <w:p w:rsidR="007B249A" w:rsidRDefault="00330604" w:rsidP="007B249A">
      <w:pPr>
        <w:pStyle w:val="VBody"/>
        <w:keepNext/>
        <w:jc w:val="both"/>
      </w:pPr>
      <w:r w:rsidRPr="00330604">
        <w:rPr>
          <w:rFonts w:asciiTheme="majorHAnsi" w:hAnsiTheme="majorHAnsi"/>
          <w:noProof/>
          <w:color w:val="auto"/>
          <w:lang w:val="de-DE" w:eastAsia="de-DE"/>
        </w:rPr>
        <w:drawing>
          <wp:inline distT="0" distB="0" distL="0" distR="0">
            <wp:extent cx="5753735" cy="1736090"/>
            <wp:effectExtent l="19050" t="0" r="0" b="0"/>
            <wp:docPr id="14" name="Picture 14" descr="C:\Users\brainer\Desktop\renderp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ainer\Desktop\renderpasses.png"/>
                    <pic:cNvPicPr>
                      <a:picLocks noChangeAspect="1" noChangeArrowheads="1"/>
                    </pic:cNvPicPr>
                  </pic:nvPicPr>
                  <pic:blipFill>
                    <a:blip r:embed="rId10"/>
                    <a:srcRect/>
                    <a:stretch>
                      <a:fillRect/>
                    </a:stretch>
                  </pic:blipFill>
                  <pic:spPr bwMode="auto">
                    <a:xfrm>
                      <a:off x="0" y="0"/>
                      <a:ext cx="5753735" cy="1736090"/>
                    </a:xfrm>
                    <a:prstGeom prst="rect">
                      <a:avLst/>
                    </a:prstGeom>
                    <a:noFill/>
                    <a:ln w="9525">
                      <a:noFill/>
                      <a:miter lim="800000"/>
                      <a:headEnd/>
                      <a:tailEnd/>
                    </a:ln>
                  </pic:spPr>
                </pic:pic>
              </a:graphicData>
            </a:graphic>
          </wp:inline>
        </w:drawing>
      </w:r>
    </w:p>
    <w:p w:rsidR="00B72F05" w:rsidRDefault="007B249A" w:rsidP="00BB5604">
      <w:pPr>
        <w:pStyle w:val="Beschriftung"/>
        <w:jc w:val="both"/>
        <w:rPr>
          <w:rFonts w:asciiTheme="majorHAnsi" w:hAnsiTheme="majorHAnsi"/>
          <w:noProof/>
          <w:color w:val="auto"/>
        </w:rPr>
      </w:pPr>
      <w:r w:rsidRPr="002D0D55">
        <w:rPr>
          <w:rFonts w:asciiTheme="majorHAnsi" w:hAnsiTheme="majorHAnsi"/>
          <w:color w:val="auto"/>
        </w:rPr>
        <w:t xml:space="preserve">Figure </w:t>
      </w:r>
      <w:r w:rsidR="00C82308" w:rsidRPr="002D0D55">
        <w:rPr>
          <w:rFonts w:asciiTheme="majorHAnsi" w:hAnsiTheme="majorHAnsi"/>
          <w:color w:val="auto"/>
        </w:rPr>
        <w:fldChar w:fldCharType="begin"/>
      </w:r>
      <w:r w:rsidRPr="002D0D55">
        <w:rPr>
          <w:rFonts w:asciiTheme="majorHAnsi" w:hAnsiTheme="majorHAnsi"/>
          <w:color w:val="auto"/>
        </w:rPr>
        <w:instrText xml:space="preserve"> SEQ Figure \* ARABIC </w:instrText>
      </w:r>
      <w:r w:rsidR="00C82308" w:rsidRPr="002D0D55">
        <w:rPr>
          <w:rFonts w:asciiTheme="majorHAnsi" w:hAnsiTheme="majorHAnsi"/>
          <w:color w:val="auto"/>
        </w:rPr>
        <w:fldChar w:fldCharType="separate"/>
      </w:r>
      <w:r w:rsidRPr="002D0D55">
        <w:rPr>
          <w:rFonts w:asciiTheme="majorHAnsi" w:hAnsiTheme="majorHAnsi"/>
          <w:noProof/>
          <w:color w:val="auto"/>
        </w:rPr>
        <w:t>2</w:t>
      </w:r>
      <w:r w:rsidR="00C82308" w:rsidRPr="002D0D55">
        <w:rPr>
          <w:rFonts w:asciiTheme="majorHAnsi" w:hAnsiTheme="majorHAnsi"/>
          <w:color w:val="auto"/>
        </w:rPr>
        <w:fldChar w:fldCharType="end"/>
      </w:r>
      <w:r w:rsidR="009168CD">
        <w:rPr>
          <w:rFonts w:asciiTheme="majorHAnsi" w:hAnsiTheme="majorHAnsi"/>
          <w:color w:val="auto"/>
        </w:rPr>
        <w:t>:</w:t>
      </w:r>
      <w:r w:rsidRPr="002D0D55">
        <w:rPr>
          <w:rFonts w:asciiTheme="majorHAnsi" w:hAnsiTheme="majorHAnsi"/>
          <w:noProof/>
          <w:color w:val="auto"/>
        </w:rPr>
        <w:t xml:space="preserve"> All render passes for an example selection of single selection combined with an AND selection, combined with an OR selection. Finally the selection is highlighted. Each node corresponds to a different render pass.</w:t>
      </w:r>
    </w:p>
    <w:p w:rsidR="00BB5604" w:rsidRPr="00BB5604" w:rsidRDefault="00BB5604" w:rsidP="00BB5604"/>
    <w:p w:rsidR="001C245B" w:rsidRPr="007817F7" w:rsidRDefault="00567FA3" w:rsidP="00BB2815">
      <w:pPr>
        <w:pStyle w:val="berschrift1"/>
        <w:jc w:val="both"/>
        <w:rPr>
          <w:rFonts w:asciiTheme="majorHAnsi" w:hAnsiTheme="majorHAnsi"/>
        </w:rPr>
      </w:pPr>
      <w:bookmarkStart w:id="11" w:name="_Toc454952822"/>
      <w:r w:rsidRPr="007817F7">
        <w:rPr>
          <w:rFonts w:asciiTheme="majorHAnsi" w:hAnsiTheme="majorHAnsi"/>
        </w:rPr>
        <w:t>Usage</w:t>
      </w:r>
      <w:bookmarkEnd w:id="11"/>
    </w:p>
    <w:p w:rsidR="00476044" w:rsidRPr="007817F7" w:rsidRDefault="007B69BB" w:rsidP="00BB2815">
      <w:pPr>
        <w:jc w:val="both"/>
        <w:rPr>
          <w:rFonts w:asciiTheme="majorHAnsi" w:eastAsia="ヒラギノ角ゴ Pro W3" w:hAnsiTheme="majorHAnsi"/>
          <w:color w:val="000000"/>
          <w:szCs w:val="20"/>
        </w:rPr>
      </w:pPr>
      <w:r w:rsidRPr="007817F7">
        <w:rPr>
          <w:rFonts w:asciiTheme="majorHAnsi" w:eastAsia="ヒラギノ角ゴ Pro W3" w:hAnsiTheme="majorHAnsi"/>
          <w:color w:val="000000"/>
          <w:szCs w:val="20"/>
        </w:rPr>
        <w:t>T</w:t>
      </w:r>
      <w:r w:rsidR="003F2BD2" w:rsidRPr="007817F7">
        <w:rPr>
          <w:rFonts w:asciiTheme="majorHAnsi" w:eastAsia="ヒラギノ角ゴ Pro W3" w:hAnsiTheme="majorHAnsi"/>
          <w:color w:val="000000"/>
          <w:szCs w:val="20"/>
        </w:rPr>
        <w:t xml:space="preserve">he </w:t>
      </w:r>
      <w:r w:rsidR="0043074F" w:rsidRPr="007817F7">
        <w:rPr>
          <w:rFonts w:asciiTheme="majorHAnsi" w:eastAsia="ヒラギノ角ゴ Pro W3" w:hAnsiTheme="majorHAnsi"/>
          <w:color w:val="000000"/>
          <w:szCs w:val="20"/>
        </w:rPr>
        <w:t>program</w:t>
      </w:r>
      <w:r w:rsidR="003F2BD2" w:rsidRPr="007817F7">
        <w:rPr>
          <w:rFonts w:asciiTheme="majorHAnsi" w:eastAsia="ヒラギノ角ゴ Pro W3" w:hAnsiTheme="majorHAnsi"/>
          <w:color w:val="000000"/>
          <w:szCs w:val="20"/>
        </w:rPr>
        <w:t xml:space="preserve"> is written </w:t>
      </w:r>
      <w:r w:rsidR="001B50C4" w:rsidRPr="007817F7">
        <w:rPr>
          <w:rFonts w:asciiTheme="majorHAnsi" w:eastAsia="ヒラギノ角ゴ Pro W3" w:hAnsiTheme="majorHAnsi"/>
          <w:color w:val="000000"/>
          <w:szCs w:val="20"/>
        </w:rPr>
        <w:t xml:space="preserve">in F# </w:t>
      </w:r>
      <w:r w:rsidR="003F2BD2" w:rsidRPr="007817F7">
        <w:rPr>
          <w:rFonts w:asciiTheme="majorHAnsi" w:eastAsia="ヒラギノ角ゴ Pro W3" w:hAnsiTheme="majorHAnsi"/>
          <w:color w:val="000000"/>
          <w:szCs w:val="20"/>
        </w:rPr>
        <w:t xml:space="preserve">using the </w:t>
      </w:r>
      <w:r w:rsidR="0056246A" w:rsidRPr="007817F7">
        <w:rPr>
          <w:rFonts w:asciiTheme="majorHAnsi" w:eastAsia="ヒラギノ角ゴ Pro W3" w:hAnsiTheme="majorHAnsi"/>
          <w:i/>
          <w:color w:val="000000"/>
          <w:szCs w:val="20"/>
        </w:rPr>
        <w:t xml:space="preserve">Aardvark </w:t>
      </w:r>
      <w:sdt>
        <w:sdtPr>
          <w:rPr>
            <w:rFonts w:asciiTheme="majorHAnsi" w:eastAsia="ヒラギノ角ゴ Pro W3" w:hAnsiTheme="majorHAnsi"/>
            <w:i/>
            <w:color w:val="000000"/>
            <w:szCs w:val="20"/>
          </w:rPr>
          <w:id w:val="1105517"/>
          <w:citation/>
        </w:sdtPr>
        <w:sdtContent>
          <w:r w:rsidR="00C82308">
            <w:rPr>
              <w:rFonts w:asciiTheme="majorHAnsi" w:eastAsia="ヒラギノ角ゴ Pro W3" w:hAnsiTheme="majorHAnsi"/>
              <w:i/>
              <w:color w:val="000000"/>
              <w:szCs w:val="20"/>
            </w:rPr>
            <w:fldChar w:fldCharType="begin"/>
          </w:r>
          <w:r w:rsidR="00D3225C" w:rsidRPr="00D3225C">
            <w:rPr>
              <w:rFonts w:asciiTheme="majorHAnsi" w:eastAsia="ヒラギノ角ゴ Pro W3" w:hAnsiTheme="majorHAnsi"/>
              <w:i/>
              <w:color w:val="000000"/>
              <w:szCs w:val="20"/>
            </w:rPr>
            <w:instrText xml:space="preserve"> CITATION Aar16 \l 3079 </w:instrText>
          </w:r>
          <w:r w:rsidR="00C82308">
            <w:rPr>
              <w:rFonts w:asciiTheme="majorHAnsi" w:eastAsia="ヒラギノ角ゴ Pro W3" w:hAnsiTheme="majorHAnsi"/>
              <w:i/>
              <w:color w:val="000000"/>
              <w:szCs w:val="20"/>
            </w:rPr>
            <w:fldChar w:fldCharType="separate"/>
          </w:r>
          <w:r w:rsidR="009D49B6" w:rsidRPr="009D49B6">
            <w:rPr>
              <w:rFonts w:asciiTheme="majorHAnsi" w:eastAsia="ヒラギノ角ゴ Pro W3" w:hAnsiTheme="majorHAnsi"/>
              <w:noProof/>
              <w:color w:val="000000"/>
              <w:szCs w:val="20"/>
            </w:rPr>
            <w:t>[3]</w:t>
          </w:r>
          <w:r w:rsidR="00C82308">
            <w:rPr>
              <w:rFonts w:asciiTheme="majorHAnsi" w:eastAsia="ヒラギノ角ゴ Pro W3" w:hAnsiTheme="majorHAnsi"/>
              <w:i/>
              <w:color w:val="000000"/>
              <w:szCs w:val="20"/>
            </w:rPr>
            <w:fldChar w:fldCharType="end"/>
          </w:r>
        </w:sdtContent>
      </w:sdt>
      <w:r w:rsidRPr="007817F7">
        <w:rPr>
          <w:rFonts w:asciiTheme="majorHAnsi" w:eastAsia="ヒラギノ角ゴ Pro W3" w:hAnsiTheme="majorHAnsi"/>
          <w:color w:val="000000"/>
          <w:szCs w:val="20"/>
        </w:rPr>
        <w:t xml:space="preserve"> framework, developed at the </w:t>
      </w:r>
      <w:r w:rsidRPr="007817F7">
        <w:rPr>
          <w:rFonts w:asciiTheme="majorHAnsi" w:eastAsia="ヒラギノ角ゴ Pro W3" w:hAnsiTheme="majorHAnsi"/>
          <w:i/>
          <w:color w:val="000000"/>
          <w:szCs w:val="20"/>
        </w:rPr>
        <w:t>VRVis Research Center</w:t>
      </w:r>
      <w:r w:rsidR="00DA514C" w:rsidRPr="007817F7">
        <w:rPr>
          <w:rFonts w:asciiTheme="majorHAnsi" w:eastAsia="ヒラギノ角ゴ Pro W3" w:hAnsiTheme="majorHAnsi"/>
          <w:i/>
          <w:color w:val="000000"/>
          <w:szCs w:val="20"/>
        </w:rPr>
        <w:t xml:space="preserve">. </w:t>
      </w:r>
      <w:r w:rsidR="00DA514C" w:rsidRPr="007817F7">
        <w:rPr>
          <w:rFonts w:asciiTheme="majorHAnsi" w:eastAsia="ヒラギノ角ゴ Pro W3" w:hAnsiTheme="majorHAnsi"/>
          <w:color w:val="000000"/>
          <w:szCs w:val="20"/>
        </w:rPr>
        <w:t>The following code shows the usage of the program</w:t>
      </w:r>
      <w:r w:rsidR="00CE7559">
        <w:rPr>
          <w:rFonts w:asciiTheme="majorHAnsi" w:eastAsia="ヒラギノ角ゴ Pro W3" w:hAnsiTheme="majorHAnsi"/>
          <w:color w:val="000000"/>
          <w:szCs w:val="20"/>
        </w:rPr>
        <w:t xml:space="preserve">: </w:t>
      </w:r>
    </w:p>
    <w:p w:rsidR="00476044" w:rsidRDefault="00476044" w:rsidP="00BB2815">
      <w:pPr>
        <w:jc w:val="both"/>
      </w:pPr>
    </w:p>
    <w:p w:rsidR="00D268EF" w:rsidRPr="00BB5604" w:rsidRDefault="00787F5C" w:rsidP="001A4E5C">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Create Lasso</w:t>
      </w:r>
    </w:p>
    <w:p w:rsidR="00E02F67" w:rsidRPr="00BB5604" w:rsidRDefault="00D268EF"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lasso </w:t>
      </w:r>
      <w:r w:rsidR="001A4E5C" w:rsidRPr="00BB5604">
        <w:rPr>
          <w:rFonts w:ascii="Consolas" w:hAnsi="Consolas" w:cs="Consolas"/>
          <w:color w:val="000000"/>
          <w:sz w:val="18"/>
          <w:szCs w:val="18"/>
          <w:highlight w:val="white"/>
        </w:rPr>
        <w:t xml:space="preserve">: Selection </w:t>
      </w:r>
      <w:r w:rsidRPr="00BB5604">
        <w:rPr>
          <w:rFonts w:ascii="Consolas" w:hAnsi="Consolas" w:cs="Consolas"/>
          <w:color w:val="000000"/>
          <w:sz w:val="18"/>
          <w:szCs w:val="18"/>
          <w:highlight w:val="white"/>
        </w:rPr>
        <w:t xml:space="preserve">= </w:t>
      </w:r>
      <w:r w:rsidR="001A4E5C" w:rsidRPr="00BB5604">
        <w:rPr>
          <w:rFonts w:ascii="Consolas" w:hAnsi="Consolas" w:cs="Consolas"/>
          <w:color w:val="2B91AF"/>
          <w:sz w:val="18"/>
          <w:szCs w:val="18"/>
          <w:highlight w:val="white"/>
        </w:rPr>
        <w:t>...</w:t>
      </w:r>
      <w:r w:rsidRPr="00BB5604">
        <w:rPr>
          <w:rFonts w:ascii="Consolas" w:hAnsi="Consolas" w:cs="Consolas"/>
          <w:color w:val="000000"/>
          <w:sz w:val="18"/>
          <w:szCs w:val="18"/>
          <w:highlight w:val="white"/>
        </w:rPr>
        <w:tab/>
      </w:r>
    </w:p>
    <w:p w:rsidR="00020345" w:rsidRPr="00BB5604" w:rsidRDefault="00020345"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8000"/>
          <w:sz w:val="18"/>
          <w:szCs w:val="18"/>
          <w:highlight w:val="white"/>
        </w:rPr>
        <w:t xml:space="preserve">    // </w:t>
      </w:r>
      <w:r w:rsidR="00E721F9" w:rsidRPr="00BB5604">
        <w:rPr>
          <w:rFonts w:ascii="Consolas" w:hAnsi="Consolas" w:cs="Consolas"/>
          <w:color w:val="008000"/>
          <w:sz w:val="18"/>
          <w:szCs w:val="18"/>
          <w:highlight w:val="white"/>
        </w:rPr>
        <w:t>Create scene</w:t>
      </w:r>
      <w:r w:rsidR="00A1770E" w:rsidRPr="00BB5604">
        <w:rPr>
          <w:rFonts w:ascii="Consolas" w:hAnsi="Consolas" w:cs="Consolas"/>
          <w:color w:val="008000"/>
          <w:sz w:val="18"/>
          <w:szCs w:val="18"/>
          <w:highlight w:val="white"/>
        </w:rPr>
        <w:t>g</w:t>
      </w:r>
      <w:r w:rsidR="00E721F9" w:rsidRPr="00BB5604">
        <w:rPr>
          <w:rFonts w:ascii="Consolas" w:hAnsi="Consolas" w:cs="Consolas"/>
          <w:color w:val="008000"/>
          <w:sz w:val="18"/>
          <w:szCs w:val="18"/>
          <w:highlight w:val="white"/>
        </w:rPr>
        <w:t>raph with geometry attached</w:t>
      </w:r>
    </w:p>
    <w:p w:rsidR="00020345" w:rsidRPr="00BB5604" w:rsidRDefault="00020345"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sceneGraph</w:t>
      </w:r>
      <w:r w:rsidR="001A4E5C" w:rsidRPr="00BB5604">
        <w:rPr>
          <w:rFonts w:ascii="Consolas" w:hAnsi="Consolas" w:cs="Consolas"/>
          <w:color w:val="000000"/>
          <w:sz w:val="18"/>
          <w:szCs w:val="18"/>
          <w:highlight w:val="white"/>
        </w:rPr>
        <w:t xml:space="preserve"> : ISg</w:t>
      </w:r>
      <w:r w:rsidRPr="00BB5604">
        <w:rPr>
          <w:rFonts w:ascii="Consolas" w:hAnsi="Consolas" w:cs="Consolas"/>
          <w:color w:val="000000"/>
          <w:sz w:val="18"/>
          <w:szCs w:val="18"/>
          <w:highlight w:val="white"/>
        </w:rPr>
        <w:t xml:space="preserve"> = … </w:t>
      </w:r>
    </w:p>
    <w:p w:rsidR="00020345" w:rsidRPr="00BB5604" w:rsidRDefault="00020345" w:rsidP="00BB2815">
      <w:pPr>
        <w:autoSpaceDE w:val="0"/>
        <w:autoSpaceDN w:val="0"/>
        <w:adjustRightInd w:val="0"/>
        <w:jc w:val="both"/>
        <w:rPr>
          <w:rFonts w:ascii="Consolas" w:hAnsi="Consolas" w:cs="Consolas"/>
          <w:color w:val="008000"/>
          <w:sz w:val="18"/>
          <w:szCs w:val="18"/>
          <w:highlight w:val="white"/>
        </w:rPr>
      </w:pPr>
    </w:p>
    <w:p w:rsidR="002F0E3A"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
    <w:p w:rsidR="00CD41DC" w:rsidRPr="00BB5604" w:rsidRDefault="002F0E3A"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00CD41DC" w:rsidRPr="00BB5604">
        <w:rPr>
          <w:rFonts w:ascii="Consolas" w:hAnsi="Consolas" w:cs="Consolas"/>
          <w:color w:val="008000"/>
          <w:sz w:val="18"/>
          <w:szCs w:val="18"/>
          <w:highlight w:val="white"/>
        </w:rPr>
        <w:t>// Highlight Color</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selectionColor =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 xml:space="preserve">.constant </w:t>
      </w:r>
      <w:r w:rsidRPr="00BB5604">
        <w:rPr>
          <w:rFonts w:ascii="Consolas" w:hAnsi="Consolas" w:cs="Consolas"/>
          <w:color w:val="2B91AF"/>
          <w:sz w:val="18"/>
          <w:szCs w:val="18"/>
          <w:highlight w:val="white"/>
        </w:rPr>
        <w:t>C4f</w:t>
      </w:r>
      <w:r w:rsidRPr="00BB5604">
        <w:rPr>
          <w:rFonts w:ascii="Consolas" w:hAnsi="Consolas" w:cs="Consolas"/>
          <w:color w:val="000000"/>
          <w:sz w:val="18"/>
          <w:szCs w:val="18"/>
          <w:highlight w:val="white"/>
        </w:rPr>
        <w:t>.Red</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Volume Color</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volumeColor =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.constant (</w:t>
      </w:r>
      <w:r w:rsidRPr="00BB5604">
        <w:rPr>
          <w:rFonts w:ascii="Consolas" w:hAnsi="Consolas" w:cs="Consolas"/>
          <w:color w:val="2B91AF"/>
          <w:sz w:val="18"/>
          <w:szCs w:val="18"/>
          <w:highlight w:val="white"/>
        </w:rPr>
        <w:t>C4f</w:t>
      </w:r>
      <w:r w:rsidRPr="00BB5604">
        <w:rPr>
          <w:rFonts w:ascii="Consolas" w:hAnsi="Consolas" w:cs="Consolas"/>
          <w:color w:val="000000"/>
          <w:sz w:val="18"/>
          <w:szCs w:val="18"/>
          <w:highlight w:val="white"/>
        </w:rPr>
        <w:t>(0.0f, 1.0f, 0.0f, 0.1f))</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Selection Distance</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selectionDistance =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.constant 5.0</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View Transform</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viewTrafo = view |&gt;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 xml:space="preserve">.map </w:t>
      </w:r>
      <w:r w:rsidRPr="00BB5604">
        <w:rPr>
          <w:rFonts w:ascii="Consolas" w:hAnsi="Consolas" w:cs="Consolas"/>
          <w:color w:val="2B91AF"/>
          <w:sz w:val="18"/>
          <w:szCs w:val="18"/>
          <w:highlight w:val="white"/>
        </w:rPr>
        <w:t>CameraView</w:t>
      </w:r>
      <w:r w:rsidRPr="00BB5604">
        <w:rPr>
          <w:rFonts w:ascii="Consolas" w:hAnsi="Consolas" w:cs="Consolas"/>
          <w:color w:val="000000"/>
          <w:sz w:val="18"/>
          <w:szCs w:val="18"/>
          <w:highlight w:val="white"/>
        </w:rPr>
        <w:t>.viewTrafo</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Projection Transform</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projTrafo = proj |&gt;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 xml:space="preserve">.map </w:t>
      </w:r>
      <w:r w:rsidRPr="00BB5604">
        <w:rPr>
          <w:rFonts w:ascii="Consolas" w:hAnsi="Consolas" w:cs="Consolas"/>
          <w:color w:val="2B91AF"/>
          <w:sz w:val="18"/>
          <w:szCs w:val="18"/>
          <w:highlight w:val="white"/>
        </w:rPr>
        <w:t>Frustum</w:t>
      </w:r>
      <w:r w:rsidRPr="00BB5604">
        <w:rPr>
          <w:rFonts w:ascii="Consolas" w:hAnsi="Consolas" w:cs="Consolas"/>
          <w:color w:val="000000"/>
          <w:sz w:val="18"/>
          <w:szCs w:val="18"/>
          <w:highlight w:val="white"/>
        </w:rPr>
        <w:t>.projTrafo</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Show Volumes or not</w:t>
      </w:r>
    </w:p>
    <w:p w:rsidR="00361D0C" w:rsidRPr="00BB5604" w:rsidRDefault="00CD41DC" w:rsidP="00BB2815">
      <w:pPr>
        <w:autoSpaceDE w:val="0"/>
        <w:autoSpaceDN w:val="0"/>
        <w:adjustRightInd w:val="0"/>
        <w:jc w:val="both"/>
        <w:rPr>
          <w:rFonts w:ascii="Consolas" w:hAnsi="Consolas" w:cs="Consolas"/>
          <w:color w:val="0000FF"/>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showVolumes = </w:t>
      </w:r>
      <w:r w:rsidRPr="00BB5604">
        <w:rPr>
          <w:rFonts w:ascii="Consolas" w:hAnsi="Consolas" w:cs="Consolas"/>
          <w:color w:val="2B91AF"/>
          <w:sz w:val="18"/>
          <w:szCs w:val="18"/>
          <w:highlight w:val="white"/>
        </w:rPr>
        <w:t>Mod</w:t>
      </w:r>
      <w:r w:rsidRPr="00BB5604">
        <w:rPr>
          <w:rFonts w:ascii="Consolas" w:hAnsi="Consolas" w:cs="Consolas"/>
          <w:color w:val="000000"/>
          <w:sz w:val="18"/>
          <w:szCs w:val="18"/>
          <w:highlight w:val="white"/>
        </w:rPr>
        <w:t xml:space="preserve">.constant </w:t>
      </w:r>
      <w:r w:rsidRPr="00BB5604">
        <w:rPr>
          <w:rFonts w:ascii="Consolas" w:hAnsi="Consolas" w:cs="Consolas"/>
          <w:color w:val="0000FF"/>
          <w:sz w:val="18"/>
          <w:szCs w:val="18"/>
          <w:highlight w:val="white"/>
        </w:rPr>
        <w:t>false</w:t>
      </w:r>
    </w:p>
    <w:p w:rsidR="00361D0C" w:rsidRPr="00BB5604" w:rsidRDefault="00361D0C" w:rsidP="00BB2815">
      <w:pPr>
        <w:autoSpaceDE w:val="0"/>
        <w:autoSpaceDN w:val="0"/>
        <w:adjustRightInd w:val="0"/>
        <w:jc w:val="both"/>
        <w:rPr>
          <w:rFonts w:ascii="Consolas" w:hAnsi="Consolas" w:cs="Consolas"/>
          <w:color w:val="0000FF"/>
          <w:sz w:val="18"/>
          <w:szCs w:val="18"/>
          <w:highlight w:val="white"/>
        </w:rPr>
      </w:pPr>
      <w:r w:rsidRPr="00BB5604">
        <w:rPr>
          <w:rFonts w:ascii="Consolas" w:hAnsi="Consolas" w:cs="Consolas"/>
          <w:color w:val="0000FF"/>
          <w:sz w:val="18"/>
          <w:szCs w:val="18"/>
          <w:highlight w:val="white"/>
        </w:rPr>
        <w:t xml:space="preserve">    </w:t>
      </w:r>
      <w:r w:rsidRPr="00BB5604">
        <w:rPr>
          <w:rFonts w:ascii="Consolas" w:hAnsi="Consolas" w:cs="Consolas"/>
          <w:color w:val="008000"/>
          <w:sz w:val="18"/>
          <w:szCs w:val="18"/>
          <w:highlight w:val="white"/>
        </w:rPr>
        <w:t xml:space="preserve">// </w:t>
      </w:r>
      <w:r w:rsidR="00454245" w:rsidRPr="00BB5604">
        <w:rPr>
          <w:rFonts w:ascii="Consolas" w:hAnsi="Consolas" w:cs="Consolas"/>
          <w:color w:val="008000"/>
          <w:sz w:val="18"/>
          <w:szCs w:val="18"/>
          <w:highlight w:val="white"/>
        </w:rPr>
        <w:t>Renderpass with which geometry was rendered</w:t>
      </w:r>
      <w:r w:rsidR="00715A4D" w:rsidRPr="00BB5604">
        <w:rPr>
          <w:rFonts w:ascii="Consolas" w:hAnsi="Consolas" w:cs="Consolas"/>
          <w:color w:val="008000"/>
          <w:sz w:val="18"/>
          <w:szCs w:val="18"/>
          <w:highlight w:val="white"/>
        </w:rPr>
        <w:t xml:space="preserve"> last</w:t>
      </w:r>
    </w:p>
    <w:p w:rsidR="002604B5"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002604B5" w:rsidRPr="00BB5604">
        <w:rPr>
          <w:rFonts w:ascii="Consolas" w:hAnsi="Consolas" w:cs="Consolas"/>
          <w:color w:val="0000FF"/>
          <w:sz w:val="18"/>
          <w:szCs w:val="18"/>
          <w:highlight w:val="white"/>
        </w:rPr>
        <w:t>let</w:t>
      </w:r>
      <w:r w:rsidR="002604B5" w:rsidRPr="00BB5604">
        <w:rPr>
          <w:rFonts w:ascii="Consolas" w:hAnsi="Consolas" w:cs="Consolas"/>
          <w:color w:val="000000"/>
          <w:sz w:val="18"/>
          <w:szCs w:val="18"/>
          <w:highlight w:val="white"/>
        </w:rPr>
        <w:t xml:space="preserve"> geometryPass = Rendering.</w:t>
      </w:r>
      <w:r w:rsidR="002604B5" w:rsidRPr="00BB5604">
        <w:rPr>
          <w:rFonts w:ascii="Consolas" w:hAnsi="Consolas" w:cs="Consolas"/>
          <w:color w:val="2B91AF"/>
          <w:sz w:val="18"/>
          <w:szCs w:val="18"/>
          <w:highlight w:val="white"/>
        </w:rPr>
        <w:t>RenderPass</w:t>
      </w:r>
      <w:r w:rsidR="002604B5" w:rsidRPr="00BB5604">
        <w:rPr>
          <w:rFonts w:ascii="Consolas" w:hAnsi="Consolas" w:cs="Consolas"/>
          <w:color w:val="000000"/>
          <w:sz w:val="18"/>
          <w:szCs w:val="18"/>
          <w:highlight w:val="white"/>
        </w:rPr>
        <w:t>.main</w:t>
      </w:r>
    </w:p>
    <w:p w:rsidR="00CD41DC" w:rsidRPr="00BB5604" w:rsidRDefault="002604B5"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00CD41DC" w:rsidRPr="00BB5604">
        <w:rPr>
          <w:rFonts w:ascii="Consolas" w:hAnsi="Consolas" w:cs="Consolas"/>
          <w:color w:val="008000"/>
          <w:sz w:val="18"/>
          <w:szCs w:val="18"/>
          <w:highlight w:val="white"/>
        </w:rPr>
        <w:t>// Runtime</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runtime = app.Runtime</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Framebuffer</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framebufferSignature = win.FramebufferSignature</w:t>
      </w:r>
    </w:p>
    <w:p w:rsidR="00CD41DC" w:rsidRPr="00BB5604" w:rsidRDefault="00CD41DC"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8000"/>
          <w:sz w:val="18"/>
          <w:szCs w:val="18"/>
          <w:highlight w:val="white"/>
        </w:rPr>
        <w:t>// Create VolumeSelection</w:t>
      </w:r>
      <w:r w:rsidR="001A4E5C" w:rsidRPr="00BB5604">
        <w:rPr>
          <w:rFonts w:ascii="Consolas" w:hAnsi="Consolas" w:cs="Consolas"/>
          <w:color w:val="008000"/>
          <w:sz w:val="18"/>
          <w:szCs w:val="18"/>
          <w:highlight w:val="white"/>
        </w:rPr>
        <w:t xml:space="preserve"> = Scenegraph with selection and last render pass</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Pr="00BB5604">
        <w:rPr>
          <w:rFonts w:ascii="Consolas" w:hAnsi="Consolas" w:cs="Consolas"/>
          <w:color w:val="0000FF"/>
          <w:sz w:val="18"/>
          <w:szCs w:val="18"/>
          <w:highlight w:val="white"/>
        </w:rPr>
        <w:t>let</w:t>
      </w:r>
      <w:r w:rsidRPr="00BB5604">
        <w:rPr>
          <w:rFonts w:ascii="Consolas" w:hAnsi="Consolas" w:cs="Consolas"/>
          <w:color w:val="000000"/>
          <w:sz w:val="18"/>
          <w:szCs w:val="18"/>
          <w:highlight w:val="white"/>
        </w:rPr>
        <w:t xml:space="preserve"> (sg, renderPass) = </w:t>
      </w:r>
      <w:r w:rsidRPr="00BB5604">
        <w:rPr>
          <w:rFonts w:ascii="Consolas" w:hAnsi="Consolas" w:cs="Consolas"/>
          <w:color w:val="2B91AF"/>
          <w:sz w:val="18"/>
          <w:szCs w:val="18"/>
          <w:highlight w:val="white"/>
        </w:rPr>
        <w:t>VolumeSelection</w:t>
      </w:r>
      <w:r w:rsidRPr="00BB5604">
        <w:rPr>
          <w:rFonts w:ascii="Consolas" w:hAnsi="Consolas" w:cs="Consolas"/>
          <w:color w:val="000000"/>
          <w:sz w:val="18"/>
          <w:szCs w:val="18"/>
          <w:highlight w:val="white"/>
        </w:rPr>
        <w:t xml:space="preserve">.Init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sceneGraph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viewTrafo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projTrafo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lasso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selectionColor</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selectionDistance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volumeColor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showVolumes         </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t xml:space="preserve">                                            </w:t>
      </w:r>
      <w:r w:rsidR="005366D5" w:rsidRPr="00BB5604">
        <w:rPr>
          <w:rFonts w:ascii="Consolas" w:hAnsi="Consolas" w:cs="Consolas"/>
          <w:color w:val="000000"/>
          <w:sz w:val="18"/>
          <w:szCs w:val="18"/>
          <w:highlight w:val="white"/>
        </w:rPr>
        <w:t>geometryPass</w:t>
      </w:r>
    </w:p>
    <w:p w:rsidR="00470ADB" w:rsidRPr="00BB5604" w:rsidRDefault="00470ADB" w:rsidP="00BB2815">
      <w:pPr>
        <w:autoSpaceDE w:val="0"/>
        <w:autoSpaceDN w:val="0"/>
        <w:adjustRightInd w:val="0"/>
        <w:jc w:val="both"/>
        <w:rPr>
          <w:rFonts w:ascii="Consolas" w:hAnsi="Consolas" w:cs="Consolas"/>
          <w:color w:val="000000"/>
          <w:sz w:val="18"/>
          <w:szCs w:val="18"/>
          <w:highlight w:val="white"/>
        </w:rPr>
      </w:pPr>
      <w:r w:rsidRPr="00BB5604">
        <w:rPr>
          <w:rFonts w:ascii="Consolas" w:hAnsi="Consolas" w:cs="Consolas"/>
          <w:color w:val="000000"/>
          <w:sz w:val="18"/>
          <w:szCs w:val="18"/>
          <w:highlight w:val="white"/>
        </w:rPr>
        <w:lastRenderedPageBreak/>
        <w:t xml:space="preserve">                                            runtime                 </w:t>
      </w:r>
    </w:p>
    <w:p w:rsidR="001C245B" w:rsidRPr="00BB5604" w:rsidRDefault="00470ADB" w:rsidP="00BB2815">
      <w:pPr>
        <w:autoSpaceDE w:val="0"/>
        <w:autoSpaceDN w:val="0"/>
        <w:adjustRightInd w:val="0"/>
        <w:jc w:val="both"/>
        <w:rPr>
          <w:rFonts w:ascii="Consolas" w:hAnsi="Consolas" w:cs="Consolas"/>
          <w:color w:val="000000"/>
          <w:sz w:val="18"/>
          <w:szCs w:val="18"/>
        </w:rPr>
      </w:pPr>
      <w:r w:rsidRPr="00BB5604">
        <w:rPr>
          <w:rFonts w:ascii="Consolas" w:hAnsi="Consolas" w:cs="Consolas"/>
          <w:color w:val="000000"/>
          <w:sz w:val="18"/>
          <w:szCs w:val="18"/>
          <w:highlight w:val="white"/>
        </w:rPr>
        <w:t xml:space="preserve">                                            framebufferSignature</w:t>
      </w:r>
    </w:p>
    <w:p w:rsidR="007355D7" w:rsidRDefault="00B333BD" w:rsidP="00BB2815">
      <w:pPr>
        <w:jc w:val="both"/>
        <w:rPr>
          <w:rFonts w:asciiTheme="majorHAnsi" w:hAnsiTheme="majorHAnsi"/>
        </w:rPr>
      </w:pPr>
      <w:r w:rsidRPr="00E83B3A">
        <w:rPr>
          <w:rFonts w:asciiTheme="majorHAnsi" w:hAnsiTheme="majorHAnsi"/>
        </w:rPr>
        <w:t xml:space="preserve">The technique can be </w:t>
      </w:r>
      <w:r w:rsidR="00E4341E">
        <w:rPr>
          <w:rFonts w:asciiTheme="majorHAnsi" w:hAnsiTheme="majorHAnsi"/>
        </w:rPr>
        <w:t>included</w:t>
      </w:r>
      <w:r w:rsidRPr="00E83B3A">
        <w:rPr>
          <w:rFonts w:asciiTheme="majorHAnsi" w:hAnsiTheme="majorHAnsi"/>
        </w:rPr>
        <w:t xml:space="preserve"> into any project using only the </w:t>
      </w:r>
      <w:r w:rsidRPr="00E83B3A">
        <w:rPr>
          <w:rFonts w:asciiTheme="majorHAnsi" w:hAnsiTheme="majorHAnsi"/>
          <w:i/>
        </w:rPr>
        <w:t>Init</w:t>
      </w:r>
      <w:r w:rsidRPr="00E83B3A">
        <w:rPr>
          <w:rFonts w:asciiTheme="majorHAnsi" w:hAnsiTheme="majorHAnsi"/>
        </w:rPr>
        <w:t xml:space="preserve"> method and the provided parameters. </w:t>
      </w:r>
      <w:r w:rsidR="00F86841">
        <w:rPr>
          <w:rFonts w:asciiTheme="majorHAnsi" w:hAnsiTheme="majorHAnsi"/>
        </w:rPr>
        <w:t xml:space="preserve">It </w:t>
      </w:r>
      <w:r w:rsidR="002259CB">
        <w:rPr>
          <w:rFonts w:asciiTheme="majorHAnsi" w:hAnsiTheme="majorHAnsi"/>
        </w:rPr>
        <w:t>requires an</w:t>
      </w:r>
      <w:r w:rsidR="00F86841">
        <w:rPr>
          <w:rFonts w:asciiTheme="majorHAnsi" w:hAnsiTheme="majorHAnsi"/>
        </w:rPr>
        <w:t xml:space="preserve"> </w:t>
      </w:r>
      <w:r w:rsidR="00F86841" w:rsidRPr="002259CB">
        <w:rPr>
          <w:rFonts w:asciiTheme="majorHAnsi" w:hAnsiTheme="majorHAnsi"/>
          <w:i/>
        </w:rPr>
        <w:t>Aardvark</w:t>
      </w:r>
      <w:r w:rsidR="00F86841">
        <w:rPr>
          <w:rFonts w:asciiTheme="majorHAnsi" w:hAnsiTheme="majorHAnsi"/>
        </w:rPr>
        <w:t xml:space="preserve"> </w:t>
      </w:r>
      <w:r w:rsidR="001A4E5C">
        <w:rPr>
          <w:rFonts w:asciiTheme="majorHAnsi" w:hAnsiTheme="majorHAnsi"/>
        </w:rPr>
        <w:t xml:space="preserve">scene graph </w:t>
      </w:r>
      <w:r w:rsidR="002259CB">
        <w:rPr>
          <w:rFonts w:asciiTheme="majorHAnsi" w:hAnsiTheme="majorHAnsi"/>
        </w:rPr>
        <w:t xml:space="preserve">and a </w:t>
      </w:r>
      <w:r w:rsidR="006768AF" w:rsidRPr="002259CB">
        <w:rPr>
          <w:rFonts w:asciiTheme="majorHAnsi" w:hAnsiTheme="majorHAnsi"/>
          <w:i/>
        </w:rPr>
        <w:t>Lasso</w:t>
      </w:r>
      <w:r w:rsidR="001A4E5C">
        <w:rPr>
          <w:rFonts w:asciiTheme="majorHAnsi" w:hAnsiTheme="majorHAnsi"/>
          <w:i/>
        </w:rPr>
        <w:t xml:space="preserve"> </w:t>
      </w:r>
      <w:r w:rsidR="005E108E" w:rsidRPr="005E108E">
        <w:rPr>
          <w:rFonts w:asciiTheme="majorHAnsi" w:hAnsiTheme="majorHAnsi"/>
        </w:rPr>
        <w:t>as defined above</w:t>
      </w:r>
      <w:r w:rsidR="00875471">
        <w:rPr>
          <w:rFonts w:asciiTheme="majorHAnsi" w:hAnsiTheme="majorHAnsi"/>
        </w:rPr>
        <w:t>.</w:t>
      </w:r>
      <w:r w:rsidR="00F86841">
        <w:rPr>
          <w:rFonts w:asciiTheme="majorHAnsi" w:hAnsiTheme="majorHAnsi"/>
        </w:rPr>
        <w:t xml:space="preserve"> </w:t>
      </w:r>
      <w:r w:rsidR="00CD5382">
        <w:rPr>
          <w:rFonts w:asciiTheme="majorHAnsi" w:hAnsiTheme="majorHAnsi"/>
        </w:rPr>
        <w:t xml:space="preserve">It is designed in </w:t>
      </w:r>
      <w:r w:rsidR="008015B4">
        <w:rPr>
          <w:rFonts w:asciiTheme="majorHAnsi" w:hAnsiTheme="majorHAnsi"/>
        </w:rPr>
        <w:t xml:space="preserve">such </w:t>
      </w:r>
      <w:r w:rsidR="00CD5382">
        <w:rPr>
          <w:rFonts w:asciiTheme="majorHAnsi" w:hAnsiTheme="majorHAnsi"/>
        </w:rPr>
        <w:t>a way, that the procedure updates itself, if a basi</w:t>
      </w:r>
      <w:r w:rsidR="009A7ABE">
        <w:rPr>
          <w:rFonts w:asciiTheme="majorHAnsi" w:hAnsiTheme="majorHAnsi"/>
        </w:rPr>
        <w:t>c value changes (</w:t>
      </w:r>
      <w:r w:rsidR="00CD5382">
        <w:rPr>
          <w:rFonts w:asciiTheme="majorHAnsi" w:hAnsiTheme="majorHAnsi"/>
        </w:rPr>
        <w:t>e.g. camera movement</w:t>
      </w:r>
      <w:r w:rsidR="008756FE">
        <w:rPr>
          <w:rFonts w:asciiTheme="majorHAnsi" w:hAnsiTheme="majorHAnsi"/>
        </w:rPr>
        <w:t>, color changes</w:t>
      </w:r>
      <w:r w:rsidR="009A7ABE">
        <w:rPr>
          <w:rFonts w:asciiTheme="majorHAnsi" w:hAnsiTheme="majorHAnsi"/>
        </w:rPr>
        <w:t>)</w:t>
      </w:r>
      <w:r w:rsidR="001C4CEF">
        <w:rPr>
          <w:rFonts w:asciiTheme="majorHAnsi" w:hAnsiTheme="majorHAnsi"/>
        </w:rPr>
        <w:t>.</w:t>
      </w:r>
      <w:r w:rsidR="009A2D02">
        <w:rPr>
          <w:rFonts w:asciiTheme="majorHAnsi" w:hAnsiTheme="majorHAnsi"/>
        </w:rPr>
        <w:t xml:space="preserve"> </w:t>
      </w:r>
      <w:r w:rsidR="00C82308">
        <w:rPr>
          <w:rFonts w:asciiTheme="majorHAnsi" w:hAnsiTheme="majorHAnsi"/>
        </w:rPr>
        <w:fldChar w:fldCharType="begin"/>
      </w:r>
      <w:r w:rsidR="00D47316">
        <w:rPr>
          <w:rFonts w:asciiTheme="majorHAnsi" w:hAnsiTheme="majorHAnsi"/>
        </w:rPr>
        <w:instrText xml:space="preserve"> REF _Ref454971221 \h </w:instrText>
      </w:r>
      <w:r w:rsidR="00C82308">
        <w:rPr>
          <w:rFonts w:asciiTheme="majorHAnsi" w:hAnsiTheme="majorHAnsi"/>
        </w:rPr>
      </w:r>
      <w:r w:rsidR="00C82308">
        <w:rPr>
          <w:rFonts w:asciiTheme="majorHAnsi" w:hAnsiTheme="majorHAnsi"/>
        </w:rPr>
        <w:fldChar w:fldCharType="separate"/>
      </w:r>
      <w:r w:rsidR="00D47316" w:rsidRPr="005346BE">
        <w:rPr>
          <w:rFonts w:asciiTheme="majorHAnsi" w:hAnsiTheme="majorHAnsi"/>
        </w:rPr>
        <w:t xml:space="preserve">Figure </w:t>
      </w:r>
      <w:r w:rsidR="00D47316">
        <w:rPr>
          <w:rFonts w:asciiTheme="majorHAnsi" w:hAnsiTheme="majorHAnsi"/>
          <w:noProof/>
        </w:rPr>
        <w:t>3</w:t>
      </w:r>
      <w:r w:rsidR="00C82308">
        <w:rPr>
          <w:rFonts w:asciiTheme="majorHAnsi" w:hAnsiTheme="majorHAnsi"/>
        </w:rPr>
        <w:fldChar w:fldCharType="end"/>
      </w:r>
      <w:r w:rsidR="00D47316">
        <w:rPr>
          <w:rFonts w:asciiTheme="majorHAnsi" w:hAnsiTheme="majorHAnsi"/>
        </w:rPr>
        <w:t xml:space="preserve"> to 7 </w:t>
      </w:r>
      <w:r w:rsidR="009A2D02">
        <w:rPr>
          <w:rFonts w:asciiTheme="majorHAnsi" w:hAnsiTheme="majorHAnsi"/>
        </w:rPr>
        <w:t xml:space="preserve">showcase a typical selection starting with a single selection, subtracting </w:t>
      </w:r>
      <w:r w:rsidR="00CC3C4E">
        <w:rPr>
          <w:rFonts w:asciiTheme="majorHAnsi" w:hAnsiTheme="majorHAnsi"/>
        </w:rPr>
        <w:t xml:space="preserve">a selection </w:t>
      </w:r>
      <w:r w:rsidR="009A2D02">
        <w:rPr>
          <w:rFonts w:asciiTheme="majorHAnsi" w:hAnsiTheme="majorHAnsi"/>
        </w:rPr>
        <w:t>and inverting</w:t>
      </w:r>
      <w:r w:rsidR="00CC3C4E">
        <w:rPr>
          <w:rFonts w:asciiTheme="majorHAnsi" w:hAnsiTheme="majorHAnsi"/>
        </w:rPr>
        <w:t xml:space="preserve"> the selection. </w:t>
      </w:r>
    </w:p>
    <w:p w:rsidR="00CB2133" w:rsidRDefault="00083FD0" w:rsidP="00CB2133">
      <w:pPr>
        <w:keepNext/>
        <w:jc w:val="center"/>
      </w:pPr>
      <w:r>
        <w:rPr>
          <w:rFonts w:asciiTheme="majorHAnsi" w:hAnsiTheme="majorHAnsi"/>
          <w:noProof/>
          <w:lang w:val="de-DE" w:eastAsia="de-DE"/>
        </w:rPr>
        <w:drawing>
          <wp:inline distT="0" distB="0" distL="0" distR="0">
            <wp:extent cx="4876800" cy="3657600"/>
            <wp:effectExtent l="19050" t="0" r="0" b="0"/>
            <wp:docPr id="13" name="Picture 4" descr="C:\Fraps\Screenshots\vlc 2016-06-29 08-57-20-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raps\Screenshots\vlc 2016-06-29 08-57-20-88.bmp"/>
                    <pic:cNvPicPr>
                      <a:picLocks noChangeAspect="1" noChangeArrowheads="1"/>
                    </pic:cNvPicPr>
                  </pic:nvPicPr>
                  <pic:blipFill>
                    <a:blip r:embed="rId11"/>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B2133" w:rsidP="00CB2133">
      <w:pPr>
        <w:pStyle w:val="Beschriftung"/>
        <w:jc w:val="center"/>
        <w:rPr>
          <w:rFonts w:asciiTheme="majorHAnsi" w:hAnsiTheme="majorHAnsi"/>
          <w:color w:val="auto"/>
        </w:rPr>
      </w:pPr>
      <w:bookmarkStart w:id="12" w:name="_Ref454971221"/>
      <w:r w:rsidRPr="005346BE">
        <w:rPr>
          <w:rFonts w:asciiTheme="majorHAnsi" w:hAnsiTheme="majorHAnsi"/>
          <w:color w:val="auto"/>
        </w:rPr>
        <w:t xml:space="preserve">Figure </w:t>
      </w:r>
      <w:r w:rsidR="00C82308"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C82308" w:rsidRPr="005346BE">
        <w:rPr>
          <w:rFonts w:asciiTheme="majorHAnsi" w:hAnsiTheme="majorHAnsi"/>
          <w:color w:val="auto"/>
        </w:rPr>
        <w:fldChar w:fldCharType="separate"/>
      </w:r>
      <w:r w:rsidR="007B249A">
        <w:rPr>
          <w:rFonts w:asciiTheme="majorHAnsi" w:hAnsiTheme="majorHAnsi"/>
          <w:noProof/>
          <w:color w:val="auto"/>
        </w:rPr>
        <w:t>3</w:t>
      </w:r>
      <w:r w:rsidR="00C82308" w:rsidRPr="005346BE">
        <w:rPr>
          <w:rFonts w:asciiTheme="majorHAnsi" w:hAnsiTheme="majorHAnsi"/>
          <w:color w:val="auto"/>
        </w:rPr>
        <w:fldChar w:fldCharType="end"/>
      </w:r>
      <w:bookmarkEnd w:id="12"/>
      <w:r w:rsidRPr="005346BE">
        <w:rPr>
          <w:rFonts w:asciiTheme="majorHAnsi" w:hAnsiTheme="majorHAnsi"/>
          <w:color w:val="auto"/>
        </w:rPr>
        <w:t>: Lasso for selection on a testplane</w:t>
      </w:r>
    </w:p>
    <w:p w:rsidR="00CB2133" w:rsidRDefault="00AA7789" w:rsidP="00CB2133">
      <w:pPr>
        <w:keepNext/>
        <w:jc w:val="center"/>
      </w:pPr>
      <w:r>
        <w:rPr>
          <w:rFonts w:asciiTheme="majorHAnsi" w:hAnsiTheme="majorHAnsi"/>
          <w:noProof/>
          <w:lang w:val="de-DE" w:eastAsia="de-DE"/>
        </w:rPr>
        <w:lastRenderedPageBreak/>
        <w:drawing>
          <wp:inline distT="0" distB="0" distL="0" distR="0">
            <wp:extent cx="4876800" cy="3657600"/>
            <wp:effectExtent l="19050" t="0" r="0" b="0"/>
            <wp:docPr id="11" name="Picture 5" descr="C:\Fraps\Screenshots\vlc 2016-06-29 08-57-22-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raps\Screenshots\vlc 2016-06-29 08-57-22-40.bmp"/>
                    <pic:cNvPicPr>
                      <a:picLocks noChangeAspect="1" noChangeArrowheads="1"/>
                    </pic:cNvPicPr>
                  </pic:nvPicPr>
                  <pic:blipFill>
                    <a:blip r:embed="rId12"/>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B2133"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C82308"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C82308" w:rsidRPr="005346BE">
        <w:rPr>
          <w:rFonts w:asciiTheme="majorHAnsi" w:hAnsiTheme="majorHAnsi"/>
          <w:color w:val="auto"/>
        </w:rPr>
        <w:fldChar w:fldCharType="separate"/>
      </w:r>
      <w:r w:rsidR="007B249A">
        <w:rPr>
          <w:rFonts w:asciiTheme="majorHAnsi" w:hAnsiTheme="majorHAnsi"/>
          <w:noProof/>
          <w:color w:val="auto"/>
        </w:rPr>
        <w:t>4</w:t>
      </w:r>
      <w:r w:rsidR="00C82308" w:rsidRPr="005346BE">
        <w:rPr>
          <w:rFonts w:asciiTheme="majorHAnsi" w:hAnsiTheme="majorHAnsi"/>
          <w:color w:val="auto"/>
        </w:rPr>
        <w:fldChar w:fldCharType="end"/>
      </w:r>
      <w:r w:rsidR="0077629C" w:rsidRPr="005346BE">
        <w:rPr>
          <w:rFonts w:asciiTheme="majorHAnsi" w:hAnsiTheme="majorHAnsi"/>
          <w:color w:val="auto"/>
        </w:rPr>
        <w:t>: SINGLE selection created with the lasso above</w:t>
      </w:r>
      <w:r w:rsidR="006724CA">
        <w:rPr>
          <w:rFonts w:asciiTheme="majorHAnsi" w:hAnsiTheme="majorHAnsi"/>
          <w:color w:val="auto"/>
        </w:rPr>
        <w:t xml:space="preserve"> (red)</w:t>
      </w:r>
    </w:p>
    <w:p w:rsidR="00CB2133" w:rsidRDefault="00AA7789" w:rsidP="00CB2133">
      <w:pPr>
        <w:keepNext/>
        <w:jc w:val="center"/>
      </w:pPr>
      <w:r>
        <w:rPr>
          <w:rFonts w:asciiTheme="majorHAnsi" w:hAnsiTheme="majorHAnsi"/>
          <w:noProof/>
          <w:lang w:val="de-DE" w:eastAsia="de-DE"/>
        </w:rPr>
        <w:drawing>
          <wp:inline distT="0" distB="0" distL="0" distR="0">
            <wp:extent cx="4876800" cy="3657600"/>
            <wp:effectExtent l="19050" t="0" r="0" b="0"/>
            <wp:docPr id="8" name="Picture 6" descr="C:\Fraps\Screenshots\vlc 2016-06-29 08-57-24-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raps\Screenshots\vlc 2016-06-29 08-57-24-88.bmp"/>
                    <pic:cNvPicPr>
                      <a:picLocks noChangeAspect="1" noChangeArrowheads="1"/>
                    </pic:cNvPicPr>
                  </pic:nvPicPr>
                  <pic:blipFill>
                    <a:blip r:embed="rId13"/>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B2133"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C82308"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C82308" w:rsidRPr="005346BE">
        <w:rPr>
          <w:rFonts w:asciiTheme="majorHAnsi" w:hAnsiTheme="majorHAnsi"/>
          <w:color w:val="auto"/>
        </w:rPr>
        <w:fldChar w:fldCharType="separate"/>
      </w:r>
      <w:r w:rsidR="007B249A">
        <w:rPr>
          <w:rFonts w:asciiTheme="majorHAnsi" w:hAnsiTheme="majorHAnsi"/>
          <w:noProof/>
          <w:color w:val="auto"/>
        </w:rPr>
        <w:t>5</w:t>
      </w:r>
      <w:r w:rsidR="00C82308" w:rsidRPr="005346BE">
        <w:rPr>
          <w:rFonts w:asciiTheme="majorHAnsi" w:hAnsiTheme="majorHAnsi"/>
          <w:color w:val="auto"/>
        </w:rPr>
        <w:fldChar w:fldCharType="end"/>
      </w:r>
      <w:r w:rsidR="002554C5" w:rsidRPr="005346BE">
        <w:rPr>
          <w:rFonts w:asciiTheme="majorHAnsi" w:hAnsiTheme="majorHAnsi"/>
          <w:color w:val="auto"/>
        </w:rPr>
        <w:t xml:space="preserve">: Lasso for second selection. </w:t>
      </w:r>
    </w:p>
    <w:p w:rsidR="00CB2133" w:rsidRDefault="00AA7789" w:rsidP="00CB2133">
      <w:pPr>
        <w:keepNext/>
        <w:jc w:val="center"/>
      </w:pPr>
      <w:r>
        <w:rPr>
          <w:rFonts w:asciiTheme="majorHAnsi" w:hAnsiTheme="majorHAnsi"/>
          <w:noProof/>
          <w:lang w:val="de-DE" w:eastAsia="de-DE"/>
        </w:rPr>
        <w:lastRenderedPageBreak/>
        <w:drawing>
          <wp:inline distT="0" distB="0" distL="0" distR="0">
            <wp:extent cx="4876800" cy="3657600"/>
            <wp:effectExtent l="19050" t="0" r="0" b="0"/>
            <wp:docPr id="9" name="Picture 7" descr="C:\Fraps\Screenshots\vlc 2016-06-29 08-57-26-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raps\Screenshots\vlc 2016-06-29 08-57-26-07.bmp"/>
                    <pic:cNvPicPr>
                      <a:picLocks noChangeAspect="1" noChangeArrowheads="1"/>
                    </pic:cNvPicPr>
                  </pic:nvPicPr>
                  <pic:blipFill>
                    <a:blip r:embed="rId14"/>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B2133" w:rsidRPr="005346BE" w:rsidRDefault="00CB2133"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C82308"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C82308" w:rsidRPr="005346BE">
        <w:rPr>
          <w:rFonts w:asciiTheme="majorHAnsi" w:hAnsiTheme="majorHAnsi"/>
          <w:color w:val="auto"/>
        </w:rPr>
        <w:fldChar w:fldCharType="separate"/>
      </w:r>
      <w:r w:rsidR="007B249A">
        <w:rPr>
          <w:rFonts w:asciiTheme="majorHAnsi" w:hAnsiTheme="majorHAnsi"/>
          <w:noProof/>
          <w:color w:val="auto"/>
        </w:rPr>
        <w:t>6</w:t>
      </w:r>
      <w:r w:rsidR="00C82308" w:rsidRPr="005346BE">
        <w:rPr>
          <w:rFonts w:asciiTheme="majorHAnsi" w:hAnsiTheme="majorHAnsi"/>
          <w:color w:val="auto"/>
        </w:rPr>
        <w:fldChar w:fldCharType="end"/>
      </w:r>
      <w:r w:rsidR="00CA1CA5" w:rsidRPr="005346BE">
        <w:rPr>
          <w:rFonts w:asciiTheme="majorHAnsi" w:hAnsiTheme="majorHAnsi"/>
          <w:color w:val="auto"/>
        </w:rPr>
        <w:t>: SUBTRACT the second selection from the first</w:t>
      </w:r>
    </w:p>
    <w:p w:rsidR="00CB2133" w:rsidRDefault="00AA7789" w:rsidP="00CB2133">
      <w:pPr>
        <w:keepNext/>
        <w:jc w:val="center"/>
      </w:pPr>
      <w:r>
        <w:rPr>
          <w:rFonts w:asciiTheme="majorHAnsi" w:hAnsiTheme="majorHAnsi"/>
          <w:noProof/>
          <w:lang w:val="de-DE" w:eastAsia="de-DE"/>
        </w:rPr>
        <w:drawing>
          <wp:inline distT="0" distB="0" distL="0" distR="0">
            <wp:extent cx="4876800" cy="3657600"/>
            <wp:effectExtent l="19050" t="0" r="0" b="0"/>
            <wp:docPr id="10" name="Picture 8" descr="C:\Fraps\Screenshots\vlc 2016-06-29 08-57-27-4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raps\Screenshots\vlc 2016-06-29 08-57-27-45.bmp"/>
                    <pic:cNvPicPr>
                      <a:picLocks noChangeAspect="1" noChangeArrowheads="1"/>
                    </pic:cNvPicPr>
                  </pic:nvPicPr>
                  <pic:blipFill>
                    <a:blip r:embed="rId15"/>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5F7EDE" w:rsidRPr="005346BE" w:rsidRDefault="00CB2133" w:rsidP="00CB2133">
      <w:pPr>
        <w:pStyle w:val="Beschriftung"/>
        <w:jc w:val="center"/>
        <w:rPr>
          <w:rFonts w:asciiTheme="majorHAnsi" w:hAnsiTheme="majorHAnsi"/>
          <w:color w:val="auto"/>
        </w:rPr>
      </w:pPr>
      <w:r w:rsidRPr="005346BE">
        <w:rPr>
          <w:rFonts w:asciiTheme="majorHAnsi" w:hAnsiTheme="majorHAnsi"/>
          <w:color w:val="auto"/>
        </w:rPr>
        <w:t xml:space="preserve">Figure </w:t>
      </w:r>
      <w:r w:rsidR="00C82308" w:rsidRPr="005346BE">
        <w:rPr>
          <w:rFonts w:asciiTheme="majorHAnsi" w:hAnsiTheme="majorHAnsi"/>
          <w:color w:val="auto"/>
        </w:rPr>
        <w:fldChar w:fldCharType="begin"/>
      </w:r>
      <w:r w:rsidRPr="005346BE">
        <w:rPr>
          <w:rFonts w:asciiTheme="majorHAnsi" w:hAnsiTheme="majorHAnsi"/>
          <w:color w:val="auto"/>
        </w:rPr>
        <w:instrText xml:space="preserve"> SEQ Figure \* ARABIC </w:instrText>
      </w:r>
      <w:r w:rsidR="00C82308" w:rsidRPr="005346BE">
        <w:rPr>
          <w:rFonts w:asciiTheme="majorHAnsi" w:hAnsiTheme="majorHAnsi"/>
          <w:color w:val="auto"/>
        </w:rPr>
        <w:fldChar w:fldCharType="separate"/>
      </w:r>
      <w:r w:rsidR="007B249A">
        <w:rPr>
          <w:rFonts w:asciiTheme="majorHAnsi" w:hAnsiTheme="majorHAnsi"/>
          <w:noProof/>
          <w:color w:val="auto"/>
        </w:rPr>
        <w:t>7</w:t>
      </w:r>
      <w:r w:rsidR="00C82308" w:rsidRPr="005346BE">
        <w:rPr>
          <w:rFonts w:asciiTheme="majorHAnsi" w:hAnsiTheme="majorHAnsi"/>
          <w:color w:val="auto"/>
        </w:rPr>
        <w:fldChar w:fldCharType="end"/>
      </w:r>
      <w:r w:rsidR="0022796D" w:rsidRPr="005346BE">
        <w:rPr>
          <w:rFonts w:asciiTheme="majorHAnsi" w:hAnsiTheme="majorHAnsi"/>
          <w:color w:val="auto"/>
        </w:rPr>
        <w:t>: Inverting the selection</w:t>
      </w:r>
    </w:p>
    <w:p w:rsidR="006B16EE" w:rsidRDefault="006B16EE" w:rsidP="00BB2815">
      <w:pPr>
        <w:pStyle w:val="berschrift2"/>
        <w:jc w:val="both"/>
      </w:pPr>
      <w:bookmarkStart w:id="13" w:name="_Toc454952823"/>
      <w:r>
        <w:t>Performance</w:t>
      </w:r>
      <w:bookmarkEnd w:id="13"/>
    </w:p>
    <w:p w:rsidR="001A4E5C" w:rsidRDefault="00FC080F" w:rsidP="00BB2815">
      <w:pPr>
        <w:pStyle w:val="VBody"/>
        <w:jc w:val="both"/>
        <w:rPr>
          <w:ins w:id="14" w:author="Attila Szabo" w:date="2016-06-29T11:24:00Z"/>
        </w:rPr>
      </w:pPr>
      <w:r>
        <w:t xml:space="preserve">The goal </w:t>
      </w:r>
      <w:r w:rsidR="001A4E5C">
        <w:t>o</w:t>
      </w:r>
      <w:r>
        <w:t xml:space="preserve">f this implementation was to run the selection independently of any dataset. Thus its </w:t>
      </w:r>
      <w:r w:rsidR="004706A4">
        <w:t>complexity</w:t>
      </w:r>
      <w:r>
        <w:t xml:space="preserve"> only relies on the number o</w:t>
      </w:r>
      <w:r w:rsidR="004706A4">
        <w:t xml:space="preserve">f polygons provided by the user. </w:t>
      </w:r>
      <w:r w:rsidR="00FF1011">
        <w:t>The</w:t>
      </w:r>
      <w:r w:rsidR="008D40CC">
        <w:t xml:space="preserve"> </w:t>
      </w:r>
      <w:r w:rsidR="00FF1011">
        <w:t>shaders</w:t>
      </w:r>
      <w:r w:rsidR="008D40CC">
        <w:t xml:space="preserve"> </w:t>
      </w:r>
      <w:r w:rsidR="00C2564A">
        <w:t xml:space="preserve">are </w:t>
      </w:r>
      <w:r w:rsidR="00C2564A">
        <w:lastRenderedPageBreak/>
        <w:t xml:space="preserve">pretty lightweight, since they do </w:t>
      </w:r>
      <w:r w:rsidR="008D40CC">
        <w:t xml:space="preserve">not process any texture look-ups or </w:t>
      </w:r>
      <w:r w:rsidR="00971DE2">
        <w:t>perform h</w:t>
      </w:r>
      <w:r w:rsidR="009B57AC">
        <w:t xml:space="preserve">eavy lighting </w:t>
      </w:r>
      <w:r w:rsidR="00D30B9F">
        <w:t>calculations. T</w:t>
      </w:r>
      <w:r w:rsidR="009B57AC">
        <w:t xml:space="preserve">he geometry stage </w:t>
      </w:r>
      <w:r w:rsidR="00D30B9F">
        <w:t xml:space="preserve">is the most expensive step on the GPU. </w:t>
      </w:r>
    </w:p>
    <w:p w:rsidR="003619E0" w:rsidRDefault="00D30B9F" w:rsidP="00BB2815">
      <w:pPr>
        <w:pStyle w:val="VBody"/>
        <w:jc w:val="both"/>
      </w:pPr>
      <w:r>
        <w:t>On</w:t>
      </w:r>
      <w:r w:rsidR="001A4E5C">
        <w:t xml:space="preserve"> the</w:t>
      </w:r>
      <w:r>
        <w:t xml:space="preserve"> CPU however we must triangulate the lasso polygon</w:t>
      </w:r>
      <w:r w:rsidR="008F67BF">
        <w:t>s</w:t>
      </w:r>
      <w:r>
        <w:t xml:space="preserve"> and upload it to the GPU memory each update. </w:t>
      </w:r>
      <w:r w:rsidR="00812377">
        <w:t>Since those polygons are created by the user</w:t>
      </w:r>
      <w:r w:rsidR="001A4E5C">
        <w:t>,</w:t>
      </w:r>
      <w:r w:rsidR="00812377">
        <w:t xml:space="preserve"> the number of vertices, as well as the number of selections</w:t>
      </w:r>
      <w:r w:rsidR="001A4E5C">
        <w:t>, should be filtered to be kept low</w:t>
      </w:r>
      <w:r w:rsidR="00812377">
        <w:t xml:space="preserve">. </w:t>
      </w:r>
    </w:p>
    <w:p w:rsidR="00EC5AF0" w:rsidRDefault="00D33A9E" w:rsidP="00EC5AF0">
      <w:pPr>
        <w:pStyle w:val="berschrift1"/>
        <w:jc w:val="both"/>
      </w:pPr>
      <w:bookmarkStart w:id="15" w:name="_Toc454952824"/>
      <w:r>
        <w:t>Conclusion and Future Outlook</w:t>
      </w:r>
      <w:bookmarkEnd w:id="15"/>
    </w:p>
    <w:p w:rsidR="00B31B4D" w:rsidRDefault="00204E4B" w:rsidP="00B31B4D">
      <w:pPr>
        <w:pStyle w:val="VBody"/>
        <w:jc w:val="both"/>
      </w:pPr>
      <w:r>
        <w:t xml:space="preserve">An improvement of shadow volume algorithms is to only extrude the silhouette of objects, rather than every edge of the triangulated polygon. </w:t>
      </w:r>
      <w:r w:rsidR="003E2472">
        <w:t xml:space="preserve">This, however, often results many pixel wide holes in the selection. </w:t>
      </w:r>
    </w:p>
    <w:p w:rsidR="00954B39" w:rsidRPr="00B25375" w:rsidRDefault="003E2472" w:rsidP="00B31B4D">
      <w:pPr>
        <w:pStyle w:val="VBody"/>
        <w:jc w:val="both"/>
      </w:pPr>
      <w:r>
        <w:t xml:space="preserve">In some </w:t>
      </w:r>
      <w:r w:rsidR="001A7481">
        <w:t>test cases</w:t>
      </w:r>
      <w:r>
        <w:t xml:space="preserve"> and view angles holes in the volume can be seen. </w:t>
      </w:r>
      <w:r w:rsidR="00B82BD7">
        <w:t xml:space="preserve">This usually happens when </w:t>
      </w:r>
      <w:r w:rsidR="005E31FB">
        <w:t xml:space="preserve">the hull of the volume is projected onto lines only. </w:t>
      </w:r>
      <w:r w:rsidR="00B92DDF">
        <w:t xml:space="preserve">The cause for this might be hull triangles aligned with the view direction, so they only appear as a pixel wide line. </w:t>
      </w:r>
      <w:r w:rsidR="00C82308">
        <w:fldChar w:fldCharType="begin"/>
      </w:r>
      <w:r w:rsidR="00DC1D39">
        <w:instrText xml:space="preserve"> REF _Ref454971249 \h </w:instrText>
      </w:r>
      <w:r w:rsidR="00C82308">
        <w:fldChar w:fldCharType="separate"/>
      </w:r>
      <w:r w:rsidR="00DC1D39" w:rsidRPr="006303A3">
        <w:rPr>
          <w:rFonts w:asciiTheme="majorHAnsi" w:hAnsiTheme="majorHAnsi"/>
          <w:color w:val="auto"/>
        </w:rPr>
        <w:t xml:space="preserve">Figure </w:t>
      </w:r>
      <w:r w:rsidR="00DC1D39">
        <w:rPr>
          <w:rFonts w:asciiTheme="majorHAnsi" w:hAnsiTheme="majorHAnsi"/>
          <w:noProof/>
          <w:color w:val="auto"/>
        </w:rPr>
        <w:t>8</w:t>
      </w:r>
      <w:r w:rsidR="00C82308">
        <w:fldChar w:fldCharType="end"/>
      </w:r>
      <w:r w:rsidR="00DC1D39">
        <w:t xml:space="preserve"> </w:t>
      </w:r>
      <w:r w:rsidR="00571A98">
        <w:t>shows</w:t>
      </w:r>
      <w:r w:rsidR="00E9414F">
        <w:t xml:space="preserve"> this behavior.</w:t>
      </w:r>
      <w:r w:rsidR="00A92214">
        <w:t xml:space="preserve"> I</w:t>
      </w:r>
      <w:r w:rsidR="00470F15">
        <w:t xml:space="preserve">n </w:t>
      </w:r>
      <w:r w:rsidR="00226F75">
        <w:t>this</w:t>
      </w:r>
      <w:r w:rsidR="00470F15">
        <w:t xml:space="preserve"> implementation this problem disappears </w:t>
      </w:r>
      <w:r w:rsidR="00822282">
        <w:t>when</w:t>
      </w:r>
      <w:r w:rsidR="00470F15">
        <w:t xml:space="preserve"> </w:t>
      </w:r>
      <w:r w:rsidR="00B25375">
        <w:t xml:space="preserve">the </w:t>
      </w:r>
      <w:r w:rsidR="00B25375" w:rsidRPr="00B25375">
        <w:rPr>
          <w:rFonts w:ascii="Consolas" w:hAnsi="Consolas" w:cs="Consolas"/>
          <w:sz w:val="19"/>
          <w:szCs w:val="19"/>
          <w:highlight w:val="white"/>
        </w:rPr>
        <w:t>SimpleRenderWindow</w:t>
      </w:r>
      <w:r w:rsidR="00B25375" w:rsidRPr="00B25375">
        <w:rPr>
          <w:rFonts w:ascii="Consolas" w:hAnsi="Consolas" w:cs="Consolas"/>
          <w:sz w:val="19"/>
          <w:szCs w:val="19"/>
        </w:rPr>
        <w:t xml:space="preserve"> </w:t>
      </w:r>
      <w:r w:rsidR="00B25375" w:rsidRPr="006248B0">
        <w:t>is created with a 16 samples for Anti-Aliasing.</w:t>
      </w:r>
      <w:r w:rsidR="00B25375" w:rsidRPr="00B25375">
        <w:rPr>
          <w:rFonts w:ascii="Consolas" w:hAnsi="Consolas" w:cs="Consolas"/>
          <w:sz w:val="19"/>
          <w:szCs w:val="19"/>
        </w:rPr>
        <w:t xml:space="preserve"> </w:t>
      </w:r>
    </w:p>
    <w:p w:rsidR="006303A3" w:rsidRDefault="006303A3" w:rsidP="006303A3">
      <w:pPr>
        <w:pStyle w:val="VBody"/>
        <w:keepNext/>
        <w:jc w:val="both"/>
      </w:pPr>
      <w:r>
        <w:rPr>
          <w:noProof/>
          <w:lang w:val="de-DE" w:eastAsia="de-DE"/>
        </w:rPr>
        <w:drawing>
          <wp:inline distT="0" distB="0" distL="0" distR="0">
            <wp:extent cx="5753100" cy="1366520"/>
            <wp:effectExtent l="19050" t="0" r="0" b="0"/>
            <wp:docPr id="5" name="Picture 3" descr="C:\Users\brainer\Desktop\h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iner\Desktop\hole.png"/>
                    <pic:cNvPicPr>
                      <a:picLocks noChangeAspect="1" noChangeArrowheads="1"/>
                    </pic:cNvPicPr>
                  </pic:nvPicPr>
                  <pic:blipFill>
                    <a:blip r:embed="rId16"/>
                    <a:srcRect/>
                    <a:stretch>
                      <a:fillRect/>
                    </a:stretch>
                  </pic:blipFill>
                  <pic:spPr bwMode="auto">
                    <a:xfrm>
                      <a:off x="0" y="0"/>
                      <a:ext cx="5753100" cy="1366520"/>
                    </a:xfrm>
                    <a:prstGeom prst="rect">
                      <a:avLst/>
                    </a:prstGeom>
                    <a:noFill/>
                    <a:ln w="9525">
                      <a:noFill/>
                      <a:miter lim="800000"/>
                      <a:headEnd/>
                      <a:tailEnd/>
                    </a:ln>
                  </pic:spPr>
                </pic:pic>
              </a:graphicData>
            </a:graphic>
          </wp:inline>
        </w:drawing>
      </w:r>
    </w:p>
    <w:p w:rsidR="003E2472" w:rsidRPr="006303A3" w:rsidRDefault="006303A3" w:rsidP="006303A3">
      <w:pPr>
        <w:pStyle w:val="Beschriftung"/>
        <w:jc w:val="both"/>
        <w:rPr>
          <w:rFonts w:asciiTheme="majorHAnsi" w:hAnsiTheme="majorHAnsi"/>
          <w:color w:val="auto"/>
        </w:rPr>
      </w:pPr>
      <w:bookmarkStart w:id="16" w:name="_Ref454971249"/>
      <w:r w:rsidRPr="006303A3">
        <w:rPr>
          <w:rFonts w:asciiTheme="majorHAnsi" w:hAnsiTheme="majorHAnsi"/>
          <w:color w:val="auto"/>
        </w:rPr>
        <w:t xml:space="preserve">Figure </w:t>
      </w:r>
      <w:r w:rsidR="00C82308" w:rsidRPr="006303A3">
        <w:rPr>
          <w:rFonts w:asciiTheme="majorHAnsi" w:hAnsiTheme="majorHAnsi"/>
          <w:color w:val="auto"/>
        </w:rPr>
        <w:fldChar w:fldCharType="begin"/>
      </w:r>
      <w:r w:rsidRPr="006303A3">
        <w:rPr>
          <w:rFonts w:asciiTheme="majorHAnsi" w:hAnsiTheme="majorHAnsi"/>
          <w:color w:val="auto"/>
        </w:rPr>
        <w:instrText xml:space="preserve"> SEQ Figure \* ARABIC </w:instrText>
      </w:r>
      <w:r w:rsidR="00C82308" w:rsidRPr="006303A3">
        <w:rPr>
          <w:rFonts w:asciiTheme="majorHAnsi" w:hAnsiTheme="majorHAnsi"/>
          <w:color w:val="auto"/>
        </w:rPr>
        <w:fldChar w:fldCharType="separate"/>
      </w:r>
      <w:r w:rsidR="007B249A">
        <w:rPr>
          <w:rFonts w:asciiTheme="majorHAnsi" w:hAnsiTheme="majorHAnsi"/>
          <w:noProof/>
          <w:color w:val="auto"/>
        </w:rPr>
        <w:t>8</w:t>
      </w:r>
      <w:r w:rsidR="00C82308" w:rsidRPr="006303A3">
        <w:rPr>
          <w:rFonts w:asciiTheme="majorHAnsi" w:hAnsiTheme="majorHAnsi"/>
          <w:color w:val="auto"/>
        </w:rPr>
        <w:fldChar w:fldCharType="end"/>
      </w:r>
      <w:bookmarkEnd w:id="16"/>
      <w:r w:rsidRPr="006303A3">
        <w:rPr>
          <w:rFonts w:asciiTheme="majorHAnsi" w:hAnsiTheme="majorHAnsi"/>
          <w:color w:val="auto"/>
        </w:rPr>
        <w:t>: Selection on a plane: Pixel wide holes appear (left), but disa</w:t>
      </w:r>
      <w:r w:rsidR="003C282E">
        <w:rPr>
          <w:rFonts w:asciiTheme="majorHAnsi" w:hAnsiTheme="majorHAnsi"/>
          <w:color w:val="auto"/>
        </w:rPr>
        <w:t>ppear when changing the cameras</w:t>
      </w:r>
      <w:r w:rsidRPr="006303A3">
        <w:rPr>
          <w:rFonts w:asciiTheme="majorHAnsi" w:hAnsiTheme="majorHAnsi"/>
          <w:color w:val="auto"/>
        </w:rPr>
        <w:t xml:space="preserve"> position (right).</w:t>
      </w:r>
    </w:p>
    <w:p w:rsidR="00C2714B" w:rsidRDefault="00FB18F7" w:rsidP="00BB2815">
      <w:pPr>
        <w:pStyle w:val="VBody"/>
        <w:jc w:val="both"/>
      </w:pPr>
      <w:r>
        <w:t>Shadow volumes deliver</w:t>
      </w:r>
      <w:r w:rsidR="006B66CC">
        <w:t xml:space="preserve"> per pixel accurate shadows. </w:t>
      </w:r>
      <w:r>
        <w:t xml:space="preserve">This project was implemented for selection in large Point Cloud Renderings, where the memory </w:t>
      </w:r>
      <w:r w:rsidR="00173C65">
        <w:t>bandwidth</w:t>
      </w:r>
      <w:r>
        <w:t xml:space="preserve"> to the GPU is a </w:t>
      </w:r>
      <w:r w:rsidR="00C64918">
        <w:t>bottleneck</w:t>
      </w:r>
      <w:r w:rsidR="0024053C">
        <w:t xml:space="preserve"> and therefore updates in the selection are very costly</w:t>
      </w:r>
      <w:r>
        <w:t xml:space="preserve">. </w:t>
      </w:r>
      <w:r w:rsidR="00086FD8">
        <w:t xml:space="preserve">Point Clouds are rendered using spheres as geometry for each point. The visual selection only selects part of those spheres, since it is pixel accurate. </w:t>
      </w:r>
    </w:p>
    <w:sdt>
      <w:sdtPr>
        <w:rPr>
          <w:rFonts w:ascii="Times New Roman" w:eastAsia="Times New Roman" w:hAnsi="Times New Roman"/>
          <w:b w:val="0"/>
          <w:color w:val="auto"/>
          <w:sz w:val="24"/>
          <w:szCs w:val="24"/>
        </w:rPr>
        <w:id w:val="1105548"/>
        <w:docPartObj>
          <w:docPartGallery w:val="Bibliographies"/>
          <w:docPartUnique/>
        </w:docPartObj>
      </w:sdtPr>
      <w:sdtContent>
        <w:bookmarkStart w:id="17" w:name="_Toc454952825" w:displacedByCustomXml="prev"/>
        <w:p w:rsidR="009D49B6" w:rsidRDefault="009D49B6">
          <w:pPr>
            <w:pStyle w:val="berschrift1"/>
          </w:pPr>
          <w:r>
            <w:t>Bibliography</w:t>
          </w:r>
          <w:bookmarkEnd w:id="17"/>
        </w:p>
        <w:sdt>
          <w:sdtPr>
            <w:id w:val="111145805"/>
            <w:bibliography/>
          </w:sdtPr>
          <w:sdtContent>
            <w:p w:rsidR="009D49B6" w:rsidRDefault="00C82308" w:rsidP="009D49B6">
              <w:pPr>
                <w:rPr>
                  <w:noProof/>
                  <w:sz w:val="20"/>
                  <w:szCs w:val="20"/>
                </w:rPr>
              </w:pPr>
              <w:r>
                <w:fldChar w:fldCharType="begin"/>
              </w:r>
              <w:r w:rsidR="009D49B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55"/>
                <w:gridCol w:w="8805"/>
              </w:tblGrid>
              <w:tr w:rsidR="009D49B6">
                <w:trPr>
                  <w:tblCellSpacing w:w="15" w:type="dxa"/>
                </w:trPr>
                <w:tc>
                  <w:tcPr>
                    <w:tcW w:w="50" w:type="pct"/>
                    <w:hideMark/>
                  </w:tcPr>
                  <w:p w:rsidR="009D49B6" w:rsidRDefault="009D49B6">
                    <w:pPr>
                      <w:pStyle w:val="Literaturverzeichnis"/>
                      <w:rPr>
                        <w:rFonts w:eastAsiaTheme="minorEastAsia"/>
                        <w:noProof/>
                      </w:rPr>
                    </w:pPr>
                    <w:r>
                      <w:rPr>
                        <w:noProof/>
                      </w:rPr>
                      <w:t xml:space="preserve">[1] </w:t>
                    </w:r>
                  </w:p>
                </w:tc>
                <w:tc>
                  <w:tcPr>
                    <w:tcW w:w="0" w:type="auto"/>
                    <w:hideMark/>
                  </w:tcPr>
                  <w:p w:rsidR="009D49B6" w:rsidRDefault="009D49B6">
                    <w:pPr>
                      <w:pStyle w:val="Literaturverzeichnis"/>
                      <w:rPr>
                        <w:rFonts w:eastAsiaTheme="minorEastAsia"/>
                        <w:noProof/>
                      </w:rPr>
                    </w:pPr>
                    <w:r>
                      <w:rPr>
                        <w:noProof/>
                      </w:rPr>
                      <w:t xml:space="preserve">F. Crow, "Shadow Algorithms for Computer Graphics," </w:t>
                    </w:r>
                    <w:r>
                      <w:rPr>
                        <w:i/>
                        <w:iCs/>
                        <w:noProof/>
                      </w:rPr>
                      <w:t xml:space="preserve">SIGGRAPH Comput. Graph., </w:t>
                    </w:r>
                    <w:r>
                      <w:rPr>
                        <w:noProof/>
                      </w:rPr>
                      <w:t xml:space="preserve">pp. 242--248, 1977. </w:t>
                    </w:r>
                  </w:p>
                </w:tc>
              </w:tr>
              <w:tr w:rsidR="009D49B6">
                <w:trPr>
                  <w:tblCellSpacing w:w="15" w:type="dxa"/>
                </w:trPr>
                <w:tc>
                  <w:tcPr>
                    <w:tcW w:w="50" w:type="pct"/>
                    <w:hideMark/>
                  </w:tcPr>
                  <w:p w:rsidR="009D49B6" w:rsidRDefault="009D49B6">
                    <w:pPr>
                      <w:pStyle w:val="Literaturverzeichnis"/>
                      <w:rPr>
                        <w:rFonts w:eastAsiaTheme="minorEastAsia"/>
                        <w:noProof/>
                      </w:rPr>
                    </w:pPr>
                    <w:r>
                      <w:rPr>
                        <w:noProof/>
                      </w:rPr>
                      <w:t xml:space="preserve">[2] </w:t>
                    </w:r>
                  </w:p>
                </w:tc>
                <w:tc>
                  <w:tcPr>
                    <w:tcW w:w="0" w:type="auto"/>
                    <w:hideMark/>
                  </w:tcPr>
                  <w:p w:rsidR="009D49B6" w:rsidRDefault="009D49B6">
                    <w:pPr>
                      <w:pStyle w:val="Literaturverzeichnis"/>
                      <w:rPr>
                        <w:rFonts w:eastAsiaTheme="minorEastAsia"/>
                        <w:noProof/>
                      </w:rPr>
                    </w:pPr>
                    <w:r>
                      <w:rPr>
                        <w:noProof/>
                      </w:rPr>
                      <w:t xml:space="preserve">T. Heidmann, "Real shadows real time," </w:t>
                    </w:r>
                    <w:r>
                      <w:rPr>
                        <w:i/>
                        <w:iCs/>
                        <w:noProof/>
                      </w:rPr>
                      <w:t xml:space="preserve">Iris Universe 18, Number 18, </w:t>
                    </w:r>
                    <w:r>
                      <w:rPr>
                        <w:noProof/>
                      </w:rPr>
                      <w:t xml:space="preserve">pp. 28-31, 1991. </w:t>
                    </w:r>
                  </w:p>
                </w:tc>
              </w:tr>
              <w:tr w:rsidR="009D49B6">
                <w:trPr>
                  <w:tblCellSpacing w:w="15" w:type="dxa"/>
                </w:trPr>
                <w:tc>
                  <w:tcPr>
                    <w:tcW w:w="50" w:type="pct"/>
                    <w:hideMark/>
                  </w:tcPr>
                  <w:p w:rsidR="009D49B6" w:rsidRDefault="009D49B6">
                    <w:pPr>
                      <w:pStyle w:val="Literaturverzeichnis"/>
                      <w:rPr>
                        <w:rFonts w:eastAsiaTheme="minorEastAsia"/>
                        <w:noProof/>
                      </w:rPr>
                    </w:pPr>
                    <w:r>
                      <w:rPr>
                        <w:noProof/>
                      </w:rPr>
                      <w:t xml:space="preserve">[3] </w:t>
                    </w:r>
                  </w:p>
                </w:tc>
                <w:tc>
                  <w:tcPr>
                    <w:tcW w:w="0" w:type="auto"/>
                    <w:hideMark/>
                  </w:tcPr>
                  <w:p w:rsidR="009D49B6" w:rsidRDefault="009D49B6">
                    <w:pPr>
                      <w:pStyle w:val="Literaturverzeichnis"/>
                      <w:rPr>
                        <w:rFonts w:eastAsiaTheme="minorEastAsia"/>
                        <w:noProof/>
                      </w:rPr>
                    </w:pPr>
                    <w:r>
                      <w:rPr>
                        <w:noProof/>
                      </w:rPr>
                      <w:t>"Aardvark - VRVis," [Online]. Available: http://www.vrvis.at/research/projects/aardvark/. [Accessed 29 June 2016].</w:t>
                    </w:r>
                  </w:p>
                </w:tc>
              </w:tr>
            </w:tbl>
            <w:p w:rsidR="009D49B6" w:rsidRDefault="009D49B6">
              <w:pPr>
                <w:rPr>
                  <w:noProof/>
                </w:rPr>
              </w:pPr>
            </w:p>
            <w:p w:rsidR="009D49B6" w:rsidRDefault="00C82308" w:rsidP="009D49B6">
              <w:r>
                <w:fldChar w:fldCharType="end"/>
              </w:r>
            </w:p>
          </w:sdtContent>
        </w:sdt>
      </w:sdtContent>
    </w:sdt>
    <w:p w:rsidR="002C1AAC" w:rsidRDefault="002C1AAC" w:rsidP="009D49B6">
      <w:pPr>
        <w:pStyle w:val="berschrift1"/>
        <w:numPr>
          <w:ilvl w:val="0"/>
          <w:numId w:val="0"/>
        </w:numPr>
        <w:ind w:left="397" w:hanging="397"/>
      </w:pPr>
    </w:p>
    <w:p w:rsidR="00553ED4" w:rsidRDefault="00553ED4" w:rsidP="002C1AAC"/>
    <w:p w:rsidR="00767C44" w:rsidRDefault="00767C44" w:rsidP="00BB2815">
      <w:pPr>
        <w:pStyle w:val="VBody"/>
        <w:jc w:val="both"/>
      </w:pPr>
    </w:p>
    <w:p w:rsidR="00314171" w:rsidRDefault="00314171" w:rsidP="00BB2815">
      <w:pPr>
        <w:pStyle w:val="VBody"/>
        <w:jc w:val="both"/>
      </w:pPr>
    </w:p>
    <w:p w:rsidR="0011159F" w:rsidRPr="008B77D4" w:rsidRDefault="0011159F" w:rsidP="00BB2815">
      <w:pPr>
        <w:pStyle w:val="VReference"/>
        <w:ind w:left="0" w:firstLine="0"/>
        <w:jc w:val="both"/>
      </w:pPr>
    </w:p>
    <w:sectPr w:rsidR="0011159F" w:rsidRPr="008B77D4" w:rsidSect="00235244">
      <w:headerReference w:type="even" r:id="rId17"/>
      <w:headerReference w:type="default" r:id="rId18"/>
      <w:footerReference w:type="even" r:id="rId19"/>
      <w:footerReference w:type="default" r:id="rId20"/>
      <w:headerReference w:type="first" r:id="rId21"/>
      <w:footerReference w:type="first" r:id="rId22"/>
      <w:pgSz w:w="11900" w:h="16840"/>
      <w:pgMar w:top="1531" w:right="1412" w:bottom="1701" w:left="1418" w:header="851" w:footer="96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B09" w:rsidRDefault="00CB5B09">
      <w:r>
        <w:separator/>
      </w:r>
    </w:p>
  </w:endnote>
  <w:endnote w:type="continuationSeparator" w:id="0">
    <w:p w:rsidR="00CB5B09" w:rsidRDefault="00CB5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ITC Officina Sans Book">
    <w:altName w:val="Times New Roman"/>
    <w:charset w:val="00"/>
    <w:family w:val="auto"/>
    <w:pitch w:val="variable"/>
    <w:sig w:usb0="00000001" w:usb1="40000048" w:usb2="00000000" w:usb3="00000000" w:csb0="00000111" w:csb1="00000000"/>
  </w:font>
  <w:font w:name="Calibri">
    <w:panose1 w:val="020F0502020204030204"/>
    <w:charset w:val="00"/>
    <w:family w:val="swiss"/>
    <w:pitch w:val="variable"/>
    <w:sig w:usb0="E00002FF" w:usb1="4000ACFF" w:usb2="00000001" w:usb3="00000000" w:csb0="0000019F" w:csb1="00000000"/>
  </w:font>
  <w:font w:name="ITC Officina Sans Bold">
    <w:altName w:val="Times New Roman"/>
    <w:charset w:val="00"/>
    <w:family w:val="auto"/>
    <w:pitch w:val="variable"/>
    <w:sig w:usb0="00000001"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800A1A">
    <w:pPr>
      <w:pStyle w:val="Fuzeile"/>
      <w:rPr>
        <w:rFonts w:ascii="Times New Roman" w:eastAsia="Times New Roman" w:hAnsi="Times New Roman"/>
        <w:color w:val="auto"/>
        <w:sz w:val="20"/>
      </w:rPr>
    </w:pPr>
    <w:r>
      <w:t>VRVis Research Center</w:t>
    </w:r>
    <w:r>
      <w:tab/>
    </w:r>
    <w:r w:rsidR="00C82308">
      <w:fldChar w:fldCharType="begin"/>
    </w:r>
    <w:r>
      <w:instrText xml:space="preserve"> PAGE </w:instrText>
    </w:r>
    <w:r w:rsidR="00C82308">
      <w:fldChar w:fldCharType="separate"/>
    </w:r>
    <w:r>
      <w:rPr>
        <w:noProof/>
      </w:rPr>
      <w:t>2</w:t>
    </w:r>
    <w:r w:rsidR="00C82308">
      <w:fldChar w:fldCharType="end"/>
    </w:r>
    <w:r>
      <w:tab/>
      <w:t>Project Name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800A1A" w:rsidP="00235244">
    <w:pPr>
      <w:pStyle w:val="Fuzeile"/>
      <w:rPr>
        <w:rFonts w:ascii="Times New Roman" w:eastAsia="Times New Roman" w:hAnsi="Times New Roman"/>
        <w:color w:val="auto"/>
        <w:sz w:val="20"/>
      </w:rPr>
    </w:pPr>
    <w:r>
      <w:tab/>
    </w:r>
    <w:r w:rsidR="00C82308">
      <w:fldChar w:fldCharType="begin"/>
    </w:r>
    <w:r>
      <w:instrText xml:space="preserve"> PAGE </w:instrText>
    </w:r>
    <w:r w:rsidR="00C82308">
      <w:fldChar w:fldCharType="separate"/>
    </w:r>
    <w:r w:rsidR="007A681C">
      <w:rPr>
        <w:noProof/>
      </w:rPr>
      <w:t>5</w:t>
    </w:r>
    <w:r w:rsidR="00C82308">
      <w:fldChar w:fldCharType="end"/>
    </w:r>
    <w:r>
      <w:tab/>
      <w:t>VRVis Research Center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800A1A">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B09" w:rsidRDefault="00CB5B09">
      <w:r>
        <w:separator/>
      </w:r>
    </w:p>
  </w:footnote>
  <w:footnote w:type="continuationSeparator" w:id="0">
    <w:p w:rsidR="00CB5B09" w:rsidRDefault="00CB5B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800A1A" w:rsidP="00235244">
    <w:pPr>
      <w:pStyle w:val="Kopfzeile"/>
      <w:rPr>
        <w:rFonts w:ascii="Times New Roman" w:eastAsia="Times New Roman" w:hAnsi="Times New Roman"/>
        <w:color w:val="auto"/>
        <w:sz w:val="20"/>
      </w:rPr>
    </w:pPr>
    <w:r>
      <w:t>Title of the Document</w:t>
    </w:r>
    <w:r>
      <w:tab/>
    </w:r>
    <w:r>
      <w:tab/>
      <w:t>Subtitle of the Document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6E5C5F" w:rsidP="00235244">
    <w:pPr>
      <w:pStyle w:val="Kopfzeile"/>
      <w:rPr>
        <w:rFonts w:ascii="Times New Roman" w:eastAsia="Times New Roman" w:hAnsi="Times New Roman"/>
        <w:color w:val="auto"/>
        <w:sz w:val="20"/>
      </w:rPr>
    </w:pPr>
    <w:r w:rsidRPr="006E5C5F">
      <w:t xml:space="preserve">Implementation of </w:t>
    </w:r>
    <w:r w:rsidR="00CE60DA">
      <w:t>Visual Selection using Shadow Volume</w:t>
    </w:r>
    <w:r w:rsidR="00B876E7">
      <w:t>s</w:t>
    </w:r>
    <w:r w:rsidR="00800A1A">
      <w:tab/>
      <w:t>Technical 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A1A" w:rsidRDefault="00800A1A">
    <w:pPr>
      <w:pStyle w:val="FreeForm"/>
      <w:tabs>
        <w:tab w:val="left" w:pos="706"/>
        <w:tab w:val="left" w:pos="1412"/>
        <w:tab w:val="left" w:pos="2118"/>
        <w:tab w:val="left" w:pos="2824"/>
        <w:tab w:val="left" w:pos="3530"/>
        <w:tab w:val="left" w:pos="4236"/>
        <w:tab w:val="left" w:pos="4942"/>
        <w:tab w:val="left" w:pos="5648"/>
        <w:tab w:val="left" w:pos="6354"/>
        <w:tab w:val="left" w:pos="7060"/>
        <w:tab w:val="left" w:pos="7766"/>
        <w:tab w:val="left" w:pos="8472"/>
      </w:tabs>
      <w:rPr>
        <w:rFonts w:ascii="Times New Roman" w:eastAsia="Times New Roman" w:hAnsi="Times New Roman"/>
        <w:color w:val="auto"/>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ED43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57333"/>
    <w:multiLevelType w:val="multilevel"/>
    <w:tmpl w:val="3A703A98"/>
    <w:lvl w:ilvl="0">
      <w:start w:val="1"/>
      <w:numFmt w:val="decimal"/>
      <w:lvlText w:val="Figure %1"/>
      <w:lvlJc w:val="left"/>
      <w:pPr>
        <w:tabs>
          <w:tab w:val="num" w:pos="851"/>
        </w:tabs>
        <w:ind w:left="851" w:hanging="79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F0BBF"/>
    <w:multiLevelType w:val="hybridMultilevel"/>
    <w:tmpl w:val="A7EC83B4"/>
    <w:lvl w:ilvl="0" w:tplc="8DDCD054">
      <w:numFmt w:val="bullet"/>
      <w:lvlText w:val=""/>
      <w:lvlJc w:val="left"/>
      <w:pPr>
        <w:ind w:left="1080" w:hanging="360"/>
      </w:pPr>
      <w:rPr>
        <w:rFonts w:ascii="Wingdings" w:eastAsia="ヒラギノ角ゴ Pro W3" w:hAnsi="Wingdings" w:cs="Times New Roman"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nsid w:val="02646D8A"/>
    <w:multiLevelType w:val="multilevel"/>
    <w:tmpl w:val="F0D6DE94"/>
    <w:lvl w:ilvl="0">
      <w:start w:val="1"/>
      <w:numFmt w:val="decimal"/>
      <w:lvlText w:val="Figure %1:"/>
      <w:lvlJc w:val="left"/>
      <w:pPr>
        <w:ind w:left="907" w:hanging="9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8638EC"/>
    <w:multiLevelType w:val="multilevel"/>
    <w:tmpl w:val="DE0ABE1C"/>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9A538DF"/>
    <w:multiLevelType w:val="multilevel"/>
    <w:tmpl w:val="4A364A3A"/>
    <w:lvl w:ilvl="0">
      <w:start w:val="1"/>
      <w:numFmt w:val="decimal"/>
      <w:pStyle w:val="VListNumbered"/>
      <w:lvlText w:val="%1."/>
      <w:lvlJc w:val="left"/>
      <w:pPr>
        <w:tabs>
          <w:tab w:val="num" w:pos="680"/>
        </w:tabs>
        <w:ind w:left="680" w:hanging="340"/>
      </w:pPr>
      <w:rPr>
        <w:rFonts w:hint="default"/>
        <w:position w:val="0"/>
      </w:rPr>
    </w:lvl>
    <w:lvl w:ilvl="1">
      <w:start w:val="1"/>
      <w:numFmt w:val="decimal"/>
      <w:lvlText w:val="%2."/>
      <w:lvlJc w:val="left"/>
      <w:pPr>
        <w:tabs>
          <w:tab w:val="num" w:pos="1021"/>
        </w:tabs>
        <w:ind w:left="1361" w:hanging="340"/>
      </w:pPr>
      <w:rPr>
        <w:rFonts w:hint="default"/>
        <w:position w:val="0"/>
      </w:rPr>
    </w:lvl>
    <w:lvl w:ilvl="2">
      <w:start w:val="1"/>
      <w:numFmt w:val="decimal"/>
      <w:lvlText w:val="%3."/>
      <w:lvlJc w:val="left"/>
      <w:pPr>
        <w:tabs>
          <w:tab w:val="num" w:pos="2041"/>
        </w:tabs>
        <w:ind w:left="2041" w:hanging="340"/>
      </w:pPr>
      <w:rPr>
        <w:rFonts w:hint="default"/>
        <w:position w:val="0"/>
      </w:rPr>
    </w:lvl>
    <w:lvl w:ilvl="3">
      <w:start w:val="1"/>
      <w:numFmt w:val="decimal"/>
      <w:lvlText w:val="%4."/>
      <w:lvlJc w:val="left"/>
      <w:pPr>
        <w:tabs>
          <w:tab w:val="num" w:pos="2722"/>
        </w:tabs>
        <w:ind w:left="2722" w:hanging="341"/>
      </w:pPr>
      <w:rPr>
        <w:rFonts w:hint="default"/>
        <w:position w:val="0"/>
      </w:rPr>
    </w:lvl>
    <w:lvl w:ilvl="4">
      <w:start w:val="1"/>
      <w:numFmt w:val="decimal"/>
      <w:lvlText w:val="%5."/>
      <w:lvlJc w:val="left"/>
      <w:pPr>
        <w:tabs>
          <w:tab w:val="num" w:pos="3402"/>
        </w:tabs>
        <w:ind w:left="3402" w:hanging="340"/>
      </w:pPr>
      <w:rPr>
        <w:rFonts w:hint="default"/>
        <w:position w:val="0"/>
      </w:rPr>
    </w:lvl>
    <w:lvl w:ilvl="5">
      <w:start w:val="1"/>
      <w:numFmt w:val="decimal"/>
      <w:lvlText w:val="%6."/>
      <w:lvlJc w:val="left"/>
      <w:pPr>
        <w:tabs>
          <w:tab w:val="num" w:pos="-31680"/>
        </w:tabs>
        <w:ind w:left="4082" w:hanging="340"/>
      </w:pPr>
      <w:rPr>
        <w:rFonts w:hint="default"/>
        <w:position w:val="0"/>
      </w:rPr>
    </w:lvl>
    <w:lvl w:ilvl="6">
      <w:start w:val="1"/>
      <w:numFmt w:val="decimal"/>
      <w:lvlText w:val="%7."/>
      <w:lvlJc w:val="left"/>
      <w:pPr>
        <w:tabs>
          <w:tab w:val="num" w:pos="4763"/>
        </w:tabs>
        <w:ind w:left="4763" w:hanging="340"/>
      </w:pPr>
      <w:rPr>
        <w:rFonts w:hint="default"/>
        <w:position w:val="0"/>
      </w:rPr>
    </w:lvl>
    <w:lvl w:ilvl="7">
      <w:start w:val="1"/>
      <w:numFmt w:val="decimal"/>
      <w:lvlText w:val="%8."/>
      <w:lvlJc w:val="left"/>
      <w:pPr>
        <w:tabs>
          <w:tab w:val="num" w:pos="5443"/>
        </w:tabs>
        <w:ind w:left="5443" w:hanging="340"/>
      </w:pPr>
      <w:rPr>
        <w:rFonts w:hint="default"/>
        <w:position w:val="0"/>
      </w:rPr>
    </w:lvl>
    <w:lvl w:ilvl="8">
      <w:start w:val="1"/>
      <w:numFmt w:val="decimal"/>
      <w:lvlText w:val="%9."/>
      <w:lvlJc w:val="left"/>
      <w:pPr>
        <w:tabs>
          <w:tab w:val="num" w:pos="6124"/>
        </w:tabs>
        <w:ind w:left="6124" w:hanging="341"/>
      </w:pPr>
      <w:rPr>
        <w:rFonts w:hint="default"/>
        <w:position w:val="0"/>
      </w:rPr>
    </w:lvl>
  </w:abstractNum>
  <w:abstractNum w:abstractNumId="6">
    <w:nsid w:val="0A546874"/>
    <w:multiLevelType w:val="multilevel"/>
    <w:tmpl w:val="230E1508"/>
    <w:lvl w:ilvl="0">
      <w:start w:val="1"/>
      <w:numFmt w:val="decimal"/>
      <w:lvlText w:val="Figure %1"/>
      <w:lvlJc w:val="left"/>
      <w:pPr>
        <w:tabs>
          <w:tab w:val="num" w:pos="880"/>
        </w:tabs>
        <w:ind w:left="880" w:hanging="823"/>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C0F526B"/>
    <w:multiLevelType w:val="multilevel"/>
    <w:tmpl w:val="435695B0"/>
    <w:lvl w:ilvl="0">
      <w:start w:val="1"/>
      <w:numFmt w:val="decimal"/>
      <w:lvlText w:val="Figure %1"/>
      <w:lvlJc w:val="right"/>
      <w:pPr>
        <w:tabs>
          <w:tab w:val="num" w:pos="1134"/>
        </w:tabs>
        <w:ind w:left="1191" w:hanging="34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5690C73"/>
    <w:multiLevelType w:val="multilevel"/>
    <w:tmpl w:val="77CE8DC0"/>
    <w:lvl w:ilvl="0">
      <w:start w:val="1"/>
      <w:numFmt w:val="decimal"/>
      <w:lvlText w:val="Figure %1"/>
      <w:lvlJc w:val="left"/>
      <w:pPr>
        <w:tabs>
          <w:tab w:val="num" w:pos="936"/>
        </w:tabs>
        <w:ind w:left="1134" w:hanging="1077"/>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717FC5"/>
    <w:multiLevelType w:val="multilevel"/>
    <w:tmpl w:val="9EB616F2"/>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1167AD6"/>
    <w:multiLevelType w:val="multilevel"/>
    <w:tmpl w:val="C5CA9076"/>
    <w:lvl w:ilvl="0">
      <w:start w:val="1"/>
      <w:numFmt w:val="decimal"/>
      <w:lvlText w:val="Figure %1"/>
      <w:lvlJc w:val="left"/>
      <w:pPr>
        <w:tabs>
          <w:tab w:val="num" w:pos="964"/>
        </w:tabs>
        <w:ind w:left="1134" w:hanging="1077"/>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1C67289"/>
    <w:multiLevelType w:val="multilevel"/>
    <w:tmpl w:val="9AC8513E"/>
    <w:lvl w:ilvl="0">
      <w:start w:val="1"/>
      <w:numFmt w:val="decimal"/>
      <w:lvlText w:val="Figure %1"/>
      <w:lvlJc w:val="left"/>
      <w:pPr>
        <w:tabs>
          <w:tab w:val="num" w:pos="936"/>
        </w:tabs>
        <w:ind w:left="1191" w:hanging="113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2195CBF"/>
    <w:multiLevelType w:val="multilevel"/>
    <w:tmpl w:val="F03CE774"/>
    <w:lvl w:ilvl="0">
      <w:start w:val="1"/>
      <w:numFmt w:val="decimal"/>
      <w:lvlText w:val="Figure %1"/>
      <w:lvlJc w:val="right"/>
      <w:pPr>
        <w:tabs>
          <w:tab w:val="num" w:pos="1134"/>
        </w:tabs>
        <w:ind w:left="1191" w:hanging="34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5EA3A5F"/>
    <w:multiLevelType w:val="multilevel"/>
    <w:tmpl w:val="FCBAF0AE"/>
    <w:lvl w:ilvl="0">
      <w:start w:val="1"/>
      <w:numFmt w:val="decimal"/>
      <w:lvlText w:val="Figure %1"/>
      <w:lvlJc w:val="left"/>
      <w:pPr>
        <w:tabs>
          <w:tab w:val="num" w:pos="851"/>
        </w:tabs>
        <w:ind w:left="851" w:hanging="79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984338"/>
    <w:multiLevelType w:val="multilevel"/>
    <w:tmpl w:val="7906707C"/>
    <w:lvl w:ilvl="0">
      <w:start w:val="1"/>
      <w:numFmt w:val="decimal"/>
      <w:lvlText w:val="Figure %1"/>
      <w:lvlJc w:val="left"/>
      <w:pPr>
        <w:tabs>
          <w:tab w:val="num" w:pos="907"/>
        </w:tabs>
        <w:ind w:left="907" w:hanging="85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C553FB5"/>
    <w:multiLevelType w:val="multilevel"/>
    <w:tmpl w:val="3BC8C90C"/>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F83470"/>
    <w:multiLevelType w:val="hybridMultilevel"/>
    <w:tmpl w:val="7CB243A4"/>
    <w:lvl w:ilvl="0" w:tplc="967EDD7A">
      <w:start w:val="1"/>
      <w:numFmt w:val="decimal"/>
      <w:pStyle w:val="VFigureCaption"/>
      <w:lvlText w:val="Figure %1"/>
      <w:lvlJc w:val="right"/>
      <w:pPr>
        <w:tabs>
          <w:tab w:val="num" w:pos="1134"/>
        </w:tabs>
        <w:ind w:left="1134" w:hanging="283"/>
      </w:pPr>
      <w:rPr>
        <w:rFonts w:hint="default"/>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F0693"/>
    <w:multiLevelType w:val="hybridMultilevel"/>
    <w:tmpl w:val="B22A7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26F4DB8"/>
    <w:multiLevelType w:val="multilevel"/>
    <w:tmpl w:val="6DA4974E"/>
    <w:lvl w:ilvl="0">
      <w:start w:val="1"/>
      <w:numFmt w:val="decimal"/>
      <w:lvlText w:val="Figure %1"/>
      <w:lvlJc w:val="right"/>
      <w:pPr>
        <w:tabs>
          <w:tab w:val="num" w:pos="1134"/>
        </w:tabs>
        <w:ind w:left="1191" w:hanging="45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4273E1C"/>
    <w:multiLevelType w:val="multilevel"/>
    <w:tmpl w:val="33CC849A"/>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5EF16FE"/>
    <w:multiLevelType w:val="multilevel"/>
    <w:tmpl w:val="BBA8BD0A"/>
    <w:lvl w:ilvl="0">
      <w:start w:val="1"/>
      <w:numFmt w:val="decimal"/>
      <w:lvlText w:val="Figure %1:"/>
      <w:lvlJc w:val="left"/>
      <w:pPr>
        <w:tabs>
          <w:tab w:val="num" w:pos="1021"/>
        </w:tabs>
        <w:ind w:left="1021" w:hanging="96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85811E7"/>
    <w:multiLevelType w:val="multilevel"/>
    <w:tmpl w:val="15DE65D6"/>
    <w:lvl w:ilvl="0">
      <w:start w:val="1"/>
      <w:numFmt w:val="decimal"/>
      <w:lvlText w:val="Figure %1:"/>
      <w:lvlJc w:val="left"/>
      <w:pPr>
        <w:tabs>
          <w:tab w:val="num" w:pos="964"/>
        </w:tabs>
        <w:ind w:left="964" w:hanging="90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8AC4015"/>
    <w:multiLevelType w:val="hybridMultilevel"/>
    <w:tmpl w:val="C928A936"/>
    <w:lvl w:ilvl="0" w:tplc="ADE851CE">
      <w:numFmt w:val="bullet"/>
      <w:lvlText w:val=""/>
      <w:lvlJc w:val="left"/>
      <w:pPr>
        <w:ind w:left="720" w:hanging="360"/>
      </w:pPr>
      <w:rPr>
        <w:rFonts w:ascii="Wingdings" w:eastAsia="ヒラギノ角ゴ Pro W3"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1A27C95"/>
    <w:multiLevelType w:val="multilevel"/>
    <w:tmpl w:val="7600598C"/>
    <w:lvl w:ilvl="0">
      <w:start w:val="1"/>
      <w:numFmt w:val="decimal"/>
      <w:lvlText w:val="Figure %1:"/>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D096ACA"/>
    <w:multiLevelType w:val="multilevel"/>
    <w:tmpl w:val="77BA795E"/>
    <w:lvl w:ilvl="0">
      <w:start w:val="1"/>
      <w:numFmt w:val="decimal"/>
      <w:lvlText w:val="Figure %1:"/>
      <w:lvlJc w:val="left"/>
      <w:pPr>
        <w:ind w:left="851" w:hanging="56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D890821"/>
    <w:multiLevelType w:val="hybridMultilevel"/>
    <w:tmpl w:val="0CE28D7C"/>
    <w:lvl w:ilvl="0" w:tplc="6F6C001C">
      <w:numFmt w:val="bullet"/>
      <w:lvlText w:val=""/>
      <w:lvlJc w:val="left"/>
      <w:pPr>
        <w:ind w:left="720" w:hanging="360"/>
      </w:pPr>
      <w:rPr>
        <w:rFonts w:ascii="Symbol" w:eastAsia="ヒラギノ角ゴ Pro W3"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0526D62"/>
    <w:multiLevelType w:val="multilevel"/>
    <w:tmpl w:val="9C969666"/>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4D75A7C"/>
    <w:multiLevelType w:val="hybridMultilevel"/>
    <w:tmpl w:val="38405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6052096"/>
    <w:multiLevelType w:val="multilevel"/>
    <w:tmpl w:val="AA9CC28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9">
    <w:nsid w:val="67C36BC8"/>
    <w:multiLevelType w:val="multilevel"/>
    <w:tmpl w:val="6DA4974E"/>
    <w:lvl w:ilvl="0">
      <w:start w:val="1"/>
      <w:numFmt w:val="decimal"/>
      <w:lvlText w:val="Figure %1"/>
      <w:lvlJc w:val="right"/>
      <w:pPr>
        <w:tabs>
          <w:tab w:val="num" w:pos="1134"/>
        </w:tabs>
        <w:ind w:left="1191" w:hanging="45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8FD0E26"/>
    <w:multiLevelType w:val="multilevel"/>
    <w:tmpl w:val="8FA8A778"/>
    <w:lvl w:ilvl="0">
      <w:start w:val="1"/>
      <w:numFmt w:val="bullet"/>
      <w:pStyle w:val="VListBullet"/>
      <w:lvlText w:val="•"/>
      <w:lvlJc w:val="left"/>
      <w:pPr>
        <w:tabs>
          <w:tab w:val="num" w:pos="680"/>
        </w:tabs>
        <w:ind w:left="680" w:hanging="340"/>
      </w:pPr>
      <w:rPr>
        <w:rFonts w:ascii="ITC Officina Sans Book" w:hAnsi="ITC Officina Sans Book" w:hint="default"/>
        <w:position w:val="0"/>
      </w:rPr>
    </w:lvl>
    <w:lvl w:ilvl="1">
      <w:start w:val="1"/>
      <w:numFmt w:val="bullet"/>
      <w:lvlText w:val="•"/>
      <w:lvlJc w:val="left"/>
      <w:pPr>
        <w:tabs>
          <w:tab w:val="num" w:pos="1361"/>
        </w:tabs>
        <w:ind w:left="1361" w:hanging="340"/>
      </w:pPr>
      <w:rPr>
        <w:rFonts w:hint="default"/>
        <w:position w:val="0"/>
      </w:rPr>
    </w:lvl>
    <w:lvl w:ilvl="2">
      <w:start w:val="1"/>
      <w:numFmt w:val="bullet"/>
      <w:lvlText w:val="•"/>
      <w:lvlJc w:val="left"/>
      <w:pPr>
        <w:tabs>
          <w:tab w:val="num" w:pos="2041"/>
        </w:tabs>
        <w:ind w:left="2041" w:hanging="340"/>
      </w:pPr>
      <w:rPr>
        <w:rFonts w:hint="default"/>
        <w:position w:val="0"/>
      </w:rPr>
    </w:lvl>
    <w:lvl w:ilvl="3">
      <w:start w:val="1"/>
      <w:numFmt w:val="bullet"/>
      <w:lvlText w:val="•"/>
      <w:lvlJc w:val="left"/>
      <w:pPr>
        <w:tabs>
          <w:tab w:val="num" w:pos="2722"/>
        </w:tabs>
        <w:ind w:left="2722" w:hanging="341"/>
      </w:pPr>
      <w:rPr>
        <w:rFonts w:hint="default"/>
        <w:position w:val="0"/>
      </w:rPr>
    </w:lvl>
    <w:lvl w:ilvl="4">
      <w:start w:val="1"/>
      <w:numFmt w:val="bullet"/>
      <w:lvlText w:val="•"/>
      <w:lvlJc w:val="left"/>
      <w:pPr>
        <w:tabs>
          <w:tab w:val="num" w:pos="3402"/>
        </w:tabs>
        <w:ind w:left="3402" w:hanging="340"/>
      </w:pPr>
      <w:rPr>
        <w:rFonts w:hint="default"/>
        <w:position w:val="0"/>
      </w:rPr>
    </w:lvl>
    <w:lvl w:ilvl="5">
      <w:start w:val="1"/>
      <w:numFmt w:val="bullet"/>
      <w:lvlText w:val="•"/>
      <w:lvlJc w:val="left"/>
      <w:pPr>
        <w:tabs>
          <w:tab w:val="num" w:pos="-31680"/>
        </w:tabs>
        <w:ind w:left="4082" w:hanging="340"/>
      </w:pPr>
      <w:rPr>
        <w:rFonts w:hint="default"/>
        <w:position w:val="0"/>
      </w:rPr>
    </w:lvl>
    <w:lvl w:ilvl="6">
      <w:start w:val="1"/>
      <w:numFmt w:val="bullet"/>
      <w:lvlText w:val="•"/>
      <w:lvlJc w:val="left"/>
      <w:pPr>
        <w:tabs>
          <w:tab w:val="num" w:pos="4763"/>
        </w:tabs>
        <w:ind w:left="4763" w:hanging="340"/>
      </w:pPr>
      <w:rPr>
        <w:rFonts w:hint="default"/>
        <w:position w:val="0"/>
      </w:rPr>
    </w:lvl>
    <w:lvl w:ilvl="7">
      <w:start w:val="1"/>
      <w:numFmt w:val="bullet"/>
      <w:lvlText w:val="•"/>
      <w:lvlJc w:val="left"/>
      <w:pPr>
        <w:tabs>
          <w:tab w:val="num" w:pos="5443"/>
        </w:tabs>
        <w:ind w:left="5443" w:hanging="340"/>
      </w:pPr>
      <w:rPr>
        <w:rFonts w:hint="default"/>
        <w:position w:val="0"/>
      </w:rPr>
    </w:lvl>
    <w:lvl w:ilvl="8">
      <w:start w:val="1"/>
      <w:numFmt w:val="bullet"/>
      <w:lvlText w:val="•"/>
      <w:lvlJc w:val="left"/>
      <w:pPr>
        <w:tabs>
          <w:tab w:val="num" w:pos="6124"/>
        </w:tabs>
        <w:ind w:left="6124" w:hanging="341"/>
      </w:pPr>
      <w:rPr>
        <w:rFonts w:hint="default"/>
        <w:position w:val="0"/>
      </w:rPr>
    </w:lvl>
  </w:abstractNum>
  <w:abstractNum w:abstractNumId="31">
    <w:nsid w:val="71644F0D"/>
    <w:multiLevelType w:val="multilevel"/>
    <w:tmpl w:val="F752B91E"/>
    <w:lvl w:ilvl="0">
      <w:start w:val="1"/>
      <w:numFmt w:val="decimal"/>
      <w:lvlText w:val="Figure %1"/>
      <w:lvlJc w:val="left"/>
      <w:pPr>
        <w:tabs>
          <w:tab w:val="num" w:pos="907"/>
        </w:tabs>
        <w:ind w:left="907" w:hanging="85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27410F9"/>
    <w:multiLevelType w:val="multilevel"/>
    <w:tmpl w:val="F3C42A9E"/>
    <w:lvl w:ilvl="0">
      <w:start w:val="1"/>
      <w:numFmt w:val="decimal"/>
      <w:lvlText w:val="Figure %1"/>
      <w:lvlJc w:val="left"/>
      <w:pPr>
        <w:tabs>
          <w:tab w:val="num" w:pos="907"/>
        </w:tabs>
        <w:ind w:left="1134" w:hanging="1077"/>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6D2202E"/>
    <w:multiLevelType w:val="multilevel"/>
    <w:tmpl w:val="E34674A6"/>
    <w:lvl w:ilvl="0">
      <w:start w:val="1"/>
      <w:numFmt w:val="decimal"/>
      <w:lvlText w:val="Figure %1:"/>
      <w:lvlJc w:val="left"/>
      <w:pPr>
        <w:tabs>
          <w:tab w:val="num" w:pos="1021"/>
        </w:tabs>
        <w:ind w:left="1021" w:hanging="964"/>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8812E85"/>
    <w:multiLevelType w:val="hybridMultilevel"/>
    <w:tmpl w:val="72EA1344"/>
    <w:lvl w:ilvl="0" w:tplc="6F6C001C">
      <w:numFmt w:val="bullet"/>
      <w:lvlText w:val=""/>
      <w:lvlJc w:val="left"/>
      <w:pPr>
        <w:ind w:left="720" w:hanging="360"/>
      </w:pPr>
      <w:rPr>
        <w:rFonts w:ascii="Symbol" w:eastAsia="ヒラギノ角ゴ Pro W3"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7D561900"/>
    <w:multiLevelType w:val="multilevel"/>
    <w:tmpl w:val="590EFE2A"/>
    <w:lvl w:ilvl="0">
      <w:start w:val="1"/>
      <w:numFmt w:val="decimal"/>
      <w:lvlText w:val="Figure %1:"/>
      <w:lvlJc w:val="left"/>
      <w:pPr>
        <w:ind w:left="907" w:hanging="8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5"/>
  </w:num>
  <w:num w:numId="3">
    <w:abstractNumId w:val="28"/>
  </w:num>
  <w:num w:numId="4">
    <w:abstractNumId w:val="16"/>
  </w:num>
  <w:num w:numId="5">
    <w:abstractNumId w:val="24"/>
  </w:num>
  <w:num w:numId="6">
    <w:abstractNumId w:val="23"/>
  </w:num>
  <w:num w:numId="7">
    <w:abstractNumId w:val="3"/>
  </w:num>
  <w:num w:numId="8">
    <w:abstractNumId w:val="35"/>
  </w:num>
  <w:num w:numId="9">
    <w:abstractNumId w:val="21"/>
  </w:num>
  <w:num w:numId="10">
    <w:abstractNumId w:val="20"/>
  </w:num>
  <w:num w:numId="11">
    <w:abstractNumId w:val="19"/>
  </w:num>
  <w:num w:numId="12">
    <w:abstractNumId w:val="0"/>
  </w:num>
  <w:num w:numId="13">
    <w:abstractNumId w:val="15"/>
  </w:num>
  <w:num w:numId="14">
    <w:abstractNumId w:val="16"/>
  </w:num>
  <w:num w:numId="15">
    <w:abstractNumId w:val="26"/>
  </w:num>
  <w:num w:numId="16">
    <w:abstractNumId w:val="6"/>
  </w:num>
  <w:num w:numId="17">
    <w:abstractNumId w:val="33"/>
  </w:num>
  <w:num w:numId="18">
    <w:abstractNumId w:val="16"/>
  </w:num>
  <w:num w:numId="19">
    <w:abstractNumId w:val="9"/>
  </w:num>
  <w:num w:numId="20">
    <w:abstractNumId w:val="16"/>
  </w:num>
  <w:num w:numId="21">
    <w:abstractNumId w:val="4"/>
  </w:num>
  <w:num w:numId="22">
    <w:abstractNumId w:val="16"/>
    <w:lvlOverride w:ilvl="0">
      <w:startOverride w:val="1"/>
    </w:lvlOverride>
  </w:num>
  <w:num w:numId="23">
    <w:abstractNumId w:val="13"/>
  </w:num>
  <w:num w:numId="24">
    <w:abstractNumId w:val="1"/>
  </w:num>
  <w:num w:numId="25">
    <w:abstractNumId w:val="14"/>
  </w:num>
  <w:num w:numId="26">
    <w:abstractNumId w:val="31"/>
  </w:num>
  <w:num w:numId="27">
    <w:abstractNumId w:val="32"/>
  </w:num>
  <w:num w:numId="28">
    <w:abstractNumId w:val="10"/>
  </w:num>
  <w:num w:numId="29">
    <w:abstractNumId w:val="8"/>
  </w:num>
  <w:num w:numId="30">
    <w:abstractNumId w:val="11"/>
  </w:num>
  <w:num w:numId="31">
    <w:abstractNumId w:val="18"/>
  </w:num>
  <w:num w:numId="32">
    <w:abstractNumId w:val="29"/>
  </w:num>
  <w:num w:numId="33">
    <w:abstractNumId w:val="7"/>
  </w:num>
  <w:num w:numId="34">
    <w:abstractNumId w:val="12"/>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27"/>
  </w:num>
  <w:num w:numId="42">
    <w:abstractNumId w:val="34"/>
  </w:num>
  <w:num w:numId="43">
    <w:abstractNumId w:val="25"/>
  </w:num>
  <w:num w:numId="44">
    <w:abstractNumId w:val="17"/>
  </w:num>
  <w:num w:numId="45">
    <w:abstractNumId w:val="22"/>
  </w:num>
  <w:num w:numId="4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embedSystemFonts/>
  <w:bordersDoNotSurroundHeader/>
  <w:bordersDoNotSurroundFooter/>
  <w:activeWritingStyle w:appName="MSWord" w:lang="en-US" w:vendorID="64" w:dllVersion="131078" w:nlCheck="1" w:checkStyle="1"/>
  <w:activeWritingStyle w:appName="MSWord" w:lang="de-DE" w:vendorID="64" w:dllVersion="131078" w:nlCheck="1" w:checkStyle="1"/>
  <w:activeWritingStyle w:appName="MSWord" w:lang="en-US" w:vendorID="2" w:dllVersion="6" w:checkStyle="1"/>
  <w:stylePaneFormatFilter w:val="3F01"/>
  <w:stylePaneSortMethod w:val="000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B007D"/>
    <w:rsid w:val="00000E1E"/>
    <w:rsid w:val="000045A0"/>
    <w:rsid w:val="0000605D"/>
    <w:rsid w:val="00007460"/>
    <w:rsid w:val="00012630"/>
    <w:rsid w:val="0001457D"/>
    <w:rsid w:val="000177D5"/>
    <w:rsid w:val="00017A10"/>
    <w:rsid w:val="00020345"/>
    <w:rsid w:val="00022578"/>
    <w:rsid w:val="00023573"/>
    <w:rsid w:val="0002647B"/>
    <w:rsid w:val="00030AB6"/>
    <w:rsid w:val="00031B9C"/>
    <w:rsid w:val="00032B87"/>
    <w:rsid w:val="000347C5"/>
    <w:rsid w:val="00034E37"/>
    <w:rsid w:val="00035390"/>
    <w:rsid w:val="000428F6"/>
    <w:rsid w:val="000442B2"/>
    <w:rsid w:val="0004458F"/>
    <w:rsid w:val="000461A7"/>
    <w:rsid w:val="000462CE"/>
    <w:rsid w:val="0004778C"/>
    <w:rsid w:val="0005070C"/>
    <w:rsid w:val="0005306C"/>
    <w:rsid w:val="00053686"/>
    <w:rsid w:val="000543AA"/>
    <w:rsid w:val="000554DD"/>
    <w:rsid w:val="00055ECB"/>
    <w:rsid w:val="000570E4"/>
    <w:rsid w:val="00057C01"/>
    <w:rsid w:val="00062368"/>
    <w:rsid w:val="000630AB"/>
    <w:rsid w:val="00063412"/>
    <w:rsid w:val="000663B6"/>
    <w:rsid w:val="00071EEA"/>
    <w:rsid w:val="000730D8"/>
    <w:rsid w:val="00076B33"/>
    <w:rsid w:val="0007798D"/>
    <w:rsid w:val="000809E0"/>
    <w:rsid w:val="00082FFD"/>
    <w:rsid w:val="000830C4"/>
    <w:rsid w:val="00083FD0"/>
    <w:rsid w:val="00084F86"/>
    <w:rsid w:val="00085C2A"/>
    <w:rsid w:val="00086FD8"/>
    <w:rsid w:val="00090304"/>
    <w:rsid w:val="000918F3"/>
    <w:rsid w:val="00091A54"/>
    <w:rsid w:val="000933C6"/>
    <w:rsid w:val="000952E2"/>
    <w:rsid w:val="0009728F"/>
    <w:rsid w:val="000A037D"/>
    <w:rsid w:val="000A26C7"/>
    <w:rsid w:val="000A4703"/>
    <w:rsid w:val="000A541D"/>
    <w:rsid w:val="000A7B5E"/>
    <w:rsid w:val="000B05BB"/>
    <w:rsid w:val="000B085C"/>
    <w:rsid w:val="000B1289"/>
    <w:rsid w:val="000B73D3"/>
    <w:rsid w:val="000B77C6"/>
    <w:rsid w:val="000B7A18"/>
    <w:rsid w:val="000C0BE0"/>
    <w:rsid w:val="000C2A7B"/>
    <w:rsid w:val="000C487D"/>
    <w:rsid w:val="000D36A2"/>
    <w:rsid w:val="000D7275"/>
    <w:rsid w:val="000E2841"/>
    <w:rsid w:val="000E474E"/>
    <w:rsid w:val="000E524C"/>
    <w:rsid w:val="000E6C3F"/>
    <w:rsid w:val="000F1052"/>
    <w:rsid w:val="000F4D50"/>
    <w:rsid w:val="001007C0"/>
    <w:rsid w:val="00100C26"/>
    <w:rsid w:val="00101027"/>
    <w:rsid w:val="0010156C"/>
    <w:rsid w:val="00102D53"/>
    <w:rsid w:val="001035E8"/>
    <w:rsid w:val="0010463A"/>
    <w:rsid w:val="00105F81"/>
    <w:rsid w:val="00105FA5"/>
    <w:rsid w:val="00107152"/>
    <w:rsid w:val="00107492"/>
    <w:rsid w:val="0011159F"/>
    <w:rsid w:val="00112AA4"/>
    <w:rsid w:val="0011483C"/>
    <w:rsid w:val="00115F0A"/>
    <w:rsid w:val="00116BA9"/>
    <w:rsid w:val="0011791A"/>
    <w:rsid w:val="001262A6"/>
    <w:rsid w:val="0013069C"/>
    <w:rsid w:val="00130FED"/>
    <w:rsid w:val="00131304"/>
    <w:rsid w:val="0013171A"/>
    <w:rsid w:val="001328B2"/>
    <w:rsid w:val="00134EB4"/>
    <w:rsid w:val="00135AD9"/>
    <w:rsid w:val="0014434C"/>
    <w:rsid w:val="001459E5"/>
    <w:rsid w:val="001517B7"/>
    <w:rsid w:val="001530DE"/>
    <w:rsid w:val="001561CB"/>
    <w:rsid w:val="001569F7"/>
    <w:rsid w:val="00157431"/>
    <w:rsid w:val="00161CF9"/>
    <w:rsid w:val="00162333"/>
    <w:rsid w:val="001642C9"/>
    <w:rsid w:val="00164EDB"/>
    <w:rsid w:val="001652A2"/>
    <w:rsid w:val="00167178"/>
    <w:rsid w:val="00167DAD"/>
    <w:rsid w:val="00171B16"/>
    <w:rsid w:val="001727C4"/>
    <w:rsid w:val="00173C65"/>
    <w:rsid w:val="00173CA0"/>
    <w:rsid w:val="00177233"/>
    <w:rsid w:val="0018037A"/>
    <w:rsid w:val="00187745"/>
    <w:rsid w:val="001878F4"/>
    <w:rsid w:val="00190A35"/>
    <w:rsid w:val="001914FD"/>
    <w:rsid w:val="0019241A"/>
    <w:rsid w:val="00192801"/>
    <w:rsid w:val="001932B7"/>
    <w:rsid w:val="001954E1"/>
    <w:rsid w:val="00195FBA"/>
    <w:rsid w:val="001A2C66"/>
    <w:rsid w:val="001A4E5C"/>
    <w:rsid w:val="001A7481"/>
    <w:rsid w:val="001B2ADC"/>
    <w:rsid w:val="001B3766"/>
    <w:rsid w:val="001B3C47"/>
    <w:rsid w:val="001B3DAB"/>
    <w:rsid w:val="001B50C4"/>
    <w:rsid w:val="001C06B9"/>
    <w:rsid w:val="001C1645"/>
    <w:rsid w:val="001C2261"/>
    <w:rsid w:val="001C241B"/>
    <w:rsid w:val="001C245B"/>
    <w:rsid w:val="001C3357"/>
    <w:rsid w:val="001C3CEA"/>
    <w:rsid w:val="001C472A"/>
    <w:rsid w:val="001C4CEF"/>
    <w:rsid w:val="001C4ECB"/>
    <w:rsid w:val="001C60D6"/>
    <w:rsid w:val="001C6651"/>
    <w:rsid w:val="001C7A19"/>
    <w:rsid w:val="001D0DEC"/>
    <w:rsid w:val="001D3EC6"/>
    <w:rsid w:val="001D4278"/>
    <w:rsid w:val="001D5943"/>
    <w:rsid w:val="001D5BB2"/>
    <w:rsid w:val="001D6F63"/>
    <w:rsid w:val="001D7B75"/>
    <w:rsid w:val="001E0F18"/>
    <w:rsid w:val="001E1041"/>
    <w:rsid w:val="001E2B99"/>
    <w:rsid w:val="001E486D"/>
    <w:rsid w:val="001F1F5D"/>
    <w:rsid w:val="001F57C1"/>
    <w:rsid w:val="001F5DD3"/>
    <w:rsid w:val="0020084F"/>
    <w:rsid w:val="00201EFA"/>
    <w:rsid w:val="00203196"/>
    <w:rsid w:val="00204509"/>
    <w:rsid w:val="00204E4B"/>
    <w:rsid w:val="00205948"/>
    <w:rsid w:val="002101A9"/>
    <w:rsid w:val="00210EF8"/>
    <w:rsid w:val="00212BCE"/>
    <w:rsid w:val="00214984"/>
    <w:rsid w:val="002152FA"/>
    <w:rsid w:val="00217B74"/>
    <w:rsid w:val="002205B8"/>
    <w:rsid w:val="002213D2"/>
    <w:rsid w:val="00221D2B"/>
    <w:rsid w:val="0022366A"/>
    <w:rsid w:val="0022460D"/>
    <w:rsid w:val="002249ED"/>
    <w:rsid w:val="002259CB"/>
    <w:rsid w:val="00226F75"/>
    <w:rsid w:val="0022796D"/>
    <w:rsid w:val="00230B6B"/>
    <w:rsid w:val="002310AC"/>
    <w:rsid w:val="00231790"/>
    <w:rsid w:val="00233F26"/>
    <w:rsid w:val="00235244"/>
    <w:rsid w:val="002375A3"/>
    <w:rsid w:val="0024053C"/>
    <w:rsid w:val="00240EB6"/>
    <w:rsid w:val="00242026"/>
    <w:rsid w:val="0024316D"/>
    <w:rsid w:val="0024340F"/>
    <w:rsid w:val="0024590F"/>
    <w:rsid w:val="00245FD2"/>
    <w:rsid w:val="00251678"/>
    <w:rsid w:val="002517AC"/>
    <w:rsid w:val="0025225F"/>
    <w:rsid w:val="002525FC"/>
    <w:rsid w:val="002542B7"/>
    <w:rsid w:val="002554C5"/>
    <w:rsid w:val="00255F91"/>
    <w:rsid w:val="0025689E"/>
    <w:rsid w:val="00256D57"/>
    <w:rsid w:val="002604B5"/>
    <w:rsid w:val="00262358"/>
    <w:rsid w:val="00262BFB"/>
    <w:rsid w:val="0026591D"/>
    <w:rsid w:val="0026600A"/>
    <w:rsid w:val="002677DB"/>
    <w:rsid w:val="002737C3"/>
    <w:rsid w:val="00273D71"/>
    <w:rsid w:val="0027614D"/>
    <w:rsid w:val="00276F7A"/>
    <w:rsid w:val="00280195"/>
    <w:rsid w:val="0028185D"/>
    <w:rsid w:val="00282217"/>
    <w:rsid w:val="002841DA"/>
    <w:rsid w:val="00287426"/>
    <w:rsid w:val="0028774A"/>
    <w:rsid w:val="00292759"/>
    <w:rsid w:val="00292FCC"/>
    <w:rsid w:val="002933B2"/>
    <w:rsid w:val="00295DAC"/>
    <w:rsid w:val="002968C4"/>
    <w:rsid w:val="00296B04"/>
    <w:rsid w:val="0029796B"/>
    <w:rsid w:val="00297E93"/>
    <w:rsid w:val="002A33E5"/>
    <w:rsid w:val="002A376D"/>
    <w:rsid w:val="002A52A8"/>
    <w:rsid w:val="002A785A"/>
    <w:rsid w:val="002B2857"/>
    <w:rsid w:val="002B2C93"/>
    <w:rsid w:val="002B3395"/>
    <w:rsid w:val="002B3B84"/>
    <w:rsid w:val="002B4073"/>
    <w:rsid w:val="002B45B0"/>
    <w:rsid w:val="002B4BF8"/>
    <w:rsid w:val="002C19E3"/>
    <w:rsid w:val="002C1AAC"/>
    <w:rsid w:val="002C24FE"/>
    <w:rsid w:val="002C280B"/>
    <w:rsid w:val="002C3F8F"/>
    <w:rsid w:val="002C41F0"/>
    <w:rsid w:val="002C54AC"/>
    <w:rsid w:val="002C634B"/>
    <w:rsid w:val="002D042E"/>
    <w:rsid w:val="002D0D55"/>
    <w:rsid w:val="002D3E4A"/>
    <w:rsid w:val="002D44D2"/>
    <w:rsid w:val="002D592B"/>
    <w:rsid w:val="002D6222"/>
    <w:rsid w:val="002E0FC9"/>
    <w:rsid w:val="002E11DA"/>
    <w:rsid w:val="002E4389"/>
    <w:rsid w:val="002F019B"/>
    <w:rsid w:val="002F0E3A"/>
    <w:rsid w:val="002F18F7"/>
    <w:rsid w:val="002F53AE"/>
    <w:rsid w:val="002F699D"/>
    <w:rsid w:val="002F6DAE"/>
    <w:rsid w:val="003013E8"/>
    <w:rsid w:val="00301A22"/>
    <w:rsid w:val="00302580"/>
    <w:rsid w:val="003040E6"/>
    <w:rsid w:val="00304788"/>
    <w:rsid w:val="00304F8B"/>
    <w:rsid w:val="0030556B"/>
    <w:rsid w:val="00307A02"/>
    <w:rsid w:val="003102F8"/>
    <w:rsid w:val="00310670"/>
    <w:rsid w:val="00311C69"/>
    <w:rsid w:val="00314171"/>
    <w:rsid w:val="00315992"/>
    <w:rsid w:val="00316F56"/>
    <w:rsid w:val="003175F7"/>
    <w:rsid w:val="00320422"/>
    <w:rsid w:val="003210C4"/>
    <w:rsid w:val="00321CB1"/>
    <w:rsid w:val="00322616"/>
    <w:rsid w:val="003233E1"/>
    <w:rsid w:val="00323548"/>
    <w:rsid w:val="00323642"/>
    <w:rsid w:val="00323DFE"/>
    <w:rsid w:val="00324B7A"/>
    <w:rsid w:val="00324E4F"/>
    <w:rsid w:val="003267B0"/>
    <w:rsid w:val="00327982"/>
    <w:rsid w:val="00330604"/>
    <w:rsid w:val="00332064"/>
    <w:rsid w:val="00332626"/>
    <w:rsid w:val="00332CBA"/>
    <w:rsid w:val="003335B2"/>
    <w:rsid w:val="00336E75"/>
    <w:rsid w:val="00340922"/>
    <w:rsid w:val="00343FD9"/>
    <w:rsid w:val="003450F4"/>
    <w:rsid w:val="00345E4A"/>
    <w:rsid w:val="003462D5"/>
    <w:rsid w:val="00346707"/>
    <w:rsid w:val="0035123C"/>
    <w:rsid w:val="00354C10"/>
    <w:rsid w:val="003553F8"/>
    <w:rsid w:val="0035783C"/>
    <w:rsid w:val="00361971"/>
    <w:rsid w:val="003619E0"/>
    <w:rsid w:val="00361D0C"/>
    <w:rsid w:val="00363C8D"/>
    <w:rsid w:val="00365ED5"/>
    <w:rsid w:val="00366F72"/>
    <w:rsid w:val="00370530"/>
    <w:rsid w:val="0037243A"/>
    <w:rsid w:val="003741C2"/>
    <w:rsid w:val="0037564A"/>
    <w:rsid w:val="003759A2"/>
    <w:rsid w:val="00380CD0"/>
    <w:rsid w:val="00382644"/>
    <w:rsid w:val="00383EFD"/>
    <w:rsid w:val="003848C9"/>
    <w:rsid w:val="003854BC"/>
    <w:rsid w:val="00391967"/>
    <w:rsid w:val="00394932"/>
    <w:rsid w:val="00394D66"/>
    <w:rsid w:val="00394E63"/>
    <w:rsid w:val="003A03C9"/>
    <w:rsid w:val="003A1F92"/>
    <w:rsid w:val="003A48E5"/>
    <w:rsid w:val="003B39E7"/>
    <w:rsid w:val="003C02AA"/>
    <w:rsid w:val="003C0569"/>
    <w:rsid w:val="003C282E"/>
    <w:rsid w:val="003C5A4B"/>
    <w:rsid w:val="003D0108"/>
    <w:rsid w:val="003D1E2D"/>
    <w:rsid w:val="003D54EA"/>
    <w:rsid w:val="003D5961"/>
    <w:rsid w:val="003D5E71"/>
    <w:rsid w:val="003D6ACE"/>
    <w:rsid w:val="003E09CE"/>
    <w:rsid w:val="003E1B4D"/>
    <w:rsid w:val="003E2472"/>
    <w:rsid w:val="003E316C"/>
    <w:rsid w:val="003E5768"/>
    <w:rsid w:val="003F2BD2"/>
    <w:rsid w:val="003F433A"/>
    <w:rsid w:val="003F5AD4"/>
    <w:rsid w:val="003F5E70"/>
    <w:rsid w:val="003F731F"/>
    <w:rsid w:val="003F745F"/>
    <w:rsid w:val="00400C06"/>
    <w:rsid w:val="004016A8"/>
    <w:rsid w:val="004023B0"/>
    <w:rsid w:val="0040249A"/>
    <w:rsid w:val="00404357"/>
    <w:rsid w:val="00406D40"/>
    <w:rsid w:val="00412E80"/>
    <w:rsid w:val="00413D81"/>
    <w:rsid w:val="004212F2"/>
    <w:rsid w:val="00421F10"/>
    <w:rsid w:val="004223AA"/>
    <w:rsid w:val="00423516"/>
    <w:rsid w:val="00424287"/>
    <w:rsid w:val="004273AB"/>
    <w:rsid w:val="0043074F"/>
    <w:rsid w:val="00431F08"/>
    <w:rsid w:val="00433830"/>
    <w:rsid w:val="004359AD"/>
    <w:rsid w:val="00437B92"/>
    <w:rsid w:val="00441977"/>
    <w:rsid w:val="00442148"/>
    <w:rsid w:val="00443BAC"/>
    <w:rsid w:val="00447A56"/>
    <w:rsid w:val="00447D4C"/>
    <w:rsid w:val="0045044D"/>
    <w:rsid w:val="00450A9A"/>
    <w:rsid w:val="00451138"/>
    <w:rsid w:val="00452000"/>
    <w:rsid w:val="004525D4"/>
    <w:rsid w:val="004538DC"/>
    <w:rsid w:val="00454245"/>
    <w:rsid w:val="004558D9"/>
    <w:rsid w:val="0045766E"/>
    <w:rsid w:val="00457A68"/>
    <w:rsid w:val="004618FC"/>
    <w:rsid w:val="0047028E"/>
    <w:rsid w:val="004706A4"/>
    <w:rsid w:val="00470ADB"/>
    <w:rsid w:val="00470C94"/>
    <w:rsid w:val="00470CFE"/>
    <w:rsid w:val="00470F15"/>
    <w:rsid w:val="00471105"/>
    <w:rsid w:val="00471E96"/>
    <w:rsid w:val="004730A7"/>
    <w:rsid w:val="00476044"/>
    <w:rsid w:val="004764EA"/>
    <w:rsid w:val="00483939"/>
    <w:rsid w:val="00483E8F"/>
    <w:rsid w:val="004855BF"/>
    <w:rsid w:val="00487596"/>
    <w:rsid w:val="00492DAD"/>
    <w:rsid w:val="00493AC6"/>
    <w:rsid w:val="00495882"/>
    <w:rsid w:val="0049656B"/>
    <w:rsid w:val="00496997"/>
    <w:rsid w:val="00496F5B"/>
    <w:rsid w:val="004974EB"/>
    <w:rsid w:val="004A3548"/>
    <w:rsid w:val="004A6016"/>
    <w:rsid w:val="004A630D"/>
    <w:rsid w:val="004A6B65"/>
    <w:rsid w:val="004A7B6D"/>
    <w:rsid w:val="004B0863"/>
    <w:rsid w:val="004B128A"/>
    <w:rsid w:val="004B2140"/>
    <w:rsid w:val="004B4C64"/>
    <w:rsid w:val="004B7805"/>
    <w:rsid w:val="004C1F23"/>
    <w:rsid w:val="004C1FE7"/>
    <w:rsid w:val="004C513E"/>
    <w:rsid w:val="004C68B8"/>
    <w:rsid w:val="004C7589"/>
    <w:rsid w:val="004C7944"/>
    <w:rsid w:val="004D067F"/>
    <w:rsid w:val="004D20B9"/>
    <w:rsid w:val="004D2627"/>
    <w:rsid w:val="004D5339"/>
    <w:rsid w:val="004D5A6A"/>
    <w:rsid w:val="004D7C3B"/>
    <w:rsid w:val="004E020F"/>
    <w:rsid w:val="004E4984"/>
    <w:rsid w:val="004E4F2C"/>
    <w:rsid w:val="004E503C"/>
    <w:rsid w:val="004E65E0"/>
    <w:rsid w:val="004E6C58"/>
    <w:rsid w:val="004F3627"/>
    <w:rsid w:val="004F39B1"/>
    <w:rsid w:val="0050013A"/>
    <w:rsid w:val="00503E07"/>
    <w:rsid w:val="00504AF8"/>
    <w:rsid w:val="00510316"/>
    <w:rsid w:val="00510860"/>
    <w:rsid w:val="00515A33"/>
    <w:rsid w:val="00526194"/>
    <w:rsid w:val="0052713B"/>
    <w:rsid w:val="005327EF"/>
    <w:rsid w:val="005346BE"/>
    <w:rsid w:val="005366D5"/>
    <w:rsid w:val="00536772"/>
    <w:rsid w:val="00537650"/>
    <w:rsid w:val="005406A3"/>
    <w:rsid w:val="005439ED"/>
    <w:rsid w:val="005441B9"/>
    <w:rsid w:val="005448FA"/>
    <w:rsid w:val="00545F5E"/>
    <w:rsid w:val="0055094F"/>
    <w:rsid w:val="00550A38"/>
    <w:rsid w:val="005510ED"/>
    <w:rsid w:val="00553ED4"/>
    <w:rsid w:val="00555498"/>
    <w:rsid w:val="00561FD4"/>
    <w:rsid w:val="00562015"/>
    <w:rsid w:val="0056246A"/>
    <w:rsid w:val="005652C5"/>
    <w:rsid w:val="00567093"/>
    <w:rsid w:val="005678A7"/>
    <w:rsid w:val="00567FA3"/>
    <w:rsid w:val="0057079A"/>
    <w:rsid w:val="0057142D"/>
    <w:rsid w:val="00571A98"/>
    <w:rsid w:val="00571EC5"/>
    <w:rsid w:val="00572720"/>
    <w:rsid w:val="00576357"/>
    <w:rsid w:val="00577B88"/>
    <w:rsid w:val="005817B4"/>
    <w:rsid w:val="005838CF"/>
    <w:rsid w:val="005841A9"/>
    <w:rsid w:val="00587EFE"/>
    <w:rsid w:val="00590806"/>
    <w:rsid w:val="00591D24"/>
    <w:rsid w:val="00591E29"/>
    <w:rsid w:val="005937E7"/>
    <w:rsid w:val="00595286"/>
    <w:rsid w:val="00596C84"/>
    <w:rsid w:val="005A335C"/>
    <w:rsid w:val="005A40F2"/>
    <w:rsid w:val="005A48C5"/>
    <w:rsid w:val="005A5501"/>
    <w:rsid w:val="005B007D"/>
    <w:rsid w:val="005B1DF0"/>
    <w:rsid w:val="005B2BA3"/>
    <w:rsid w:val="005B3819"/>
    <w:rsid w:val="005B3962"/>
    <w:rsid w:val="005B4635"/>
    <w:rsid w:val="005B48E8"/>
    <w:rsid w:val="005B4A4A"/>
    <w:rsid w:val="005C233F"/>
    <w:rsid w:val="005C3908"/>
    <w:rsid w:val="005C7B8D"/>
    <w:rsid w:val="005D35CF"/>
    <w:rsid w:val="005D3AEB"/>
    <w:rsid w:val="005D3D3A"/>
    <w:rsid w:val="005D4985"/>
    <w:rsid w:val="005D4A90"/>
    <w:rsid w:val="005D6EAA"/>
    <w:rsid w:val="005E108E"/>
    <w:rsid w:val="005E2044"/>
    <w:rsid w:val="005E31FB"/>
    <w:rsid w:val="005E71BE"/>
    <w:rsid w:val="005E7FB5"/>
    <w:rsid w:val="005F20D1"/>
    <w:rsid w:val="005F227A"/>
    <w:rsid w:val="005F24B7"/>
    <w:rsid w:val="005F3044"/>
    <w:rsid w:val="005F51FC"/>
    <w:rsid w:val="005F5333"/>
    <w:rsid w:val="005F7617"/>
    <w:rsid w:val="005F7EDE"/>
    <w:rsid w:val="00600A03"/>
    <w:rsid w:val="006021E5"/>
    <w:rsid w:val="006035CC"/>
    <w:rsid w:val="006038C6"/>
    <w:rsid w:val="006045A2"/>
    <w:rsid w:val="0060481A"/>
    <w:rsid w:val="00607C05"/>
    <w:rsid w:val="006101F7"/>
    <w:rsid w:val="00610BDA"/>
    <w:rsid w:val="006138D1"/>
    <w:rsid w:val="00613CF1"/>
    <w:rsid w:val="0061565E"/>
    <w:rsid w:val="00616FE7"/>
    <w:rsid w:val="00621CD9"/>
    <w:rsid w:val="006228DC"/>
    <w:rsid w:val="00623697"/>
    <w:rsid w:val="00623796"/>
    <w:rsid w:val="006248B0"/>
    <w:rsid w:val="006260DF"/>
    <w:rsid w:val="006303A3"/>
    <w:rsid w:val="00630410"/>
    <w:rsid w:val="00630E25"/>
    <w:rsid w:val="0063211C"/>
    <w:rsid w:val="006321DA"/>
    <w:rsid w:val="00632915"/>
    <w:rsid w:val="00632F54"/>
    <w:rsid w:val="006421D2"/>
    <w:rsid w:val="0064461F"/>
    <w:rsid w:val="00645726"/>
    <w:rsid w:val="0064787E"/>
    <w:rsid w:val="00647CD9"/>
    <w:rsid w:val="006506E0"/>
    <w:rsid w:val="006507FA"/>
    <w:rsid w:val="006577B5"/>
    <w:rsid w:val="00661010"/>
    <w:rsid w:val="00662A4C"/>
    <w:rsid w:val="00663386"/>
    <w:rsid w:val="0066588F"/>
    <w:rsid w:val="00667036"/>
    <w:rsid w:val="00670C13"/>
    <w:rsid w:val="006715AB"/>
    <w:rsid w:val="00671C1C"/>
    <w:rsid w:val="006724CA"/>
    <w:rsid w:val="006746D7"/>
    <w:rsid w:val="006768AF"/>
    <w:rsid w:val="00677442"/>
    <w:rsid w:val="00680914"/>
    <w:rsid w:val="00681CCB"/>
    <w:rsid w:val="0068296D"/>
    <w:rsid w:val="00684A66"/>
    <w:rsid w:val="00684DB0"/>
    <w:rsid w:val="00690427"/>
    <w:rsid w:val="00695873"/>
    <w:rsid w:val="006977CD"/>
    <w:rsid w:val="006A0352"/>
    <w:rsid w:val="006A05FB"/>
    <w:rsid w:val="006A1599"/>
    <w:rsid w:val="006A335C"/>
    <w:rsid w:val="006A42DF"/>
    <w:rsid w:val="006A451F"/>
    <w:rsid w:val="006A5EA4"/>
    <w:rsid w:val="006A61BD"/>
    <w:rsid w:val="006A7E4E"/>
    <w:rsid w:val="006B030E"/>
    <w:rsid w:val="006B0417"/>
    <w:rsid w:val="006B16EE"/>
    <w:rsid w:val="006B1B78"/>
    <w:rsid w:val="006B66CC"/>
    <w:rsid w:val="006B6F54"/>
    <w:rsid w:val="006C0589"/>
    <w:rsid w:val="006C0E00"/>
    <w:rsid w:val="006C1909"/>
    <w:rsid w:val="006C562F"/>
    <w:rsid w:val="006C5AE6"/>
    <w:rsid w:val="006C5F8D"/>
    <w:rsid w:val="006D2C96"/>
    <w:rsid w:val="006D35AD"/>
    <w:rsid w:val="006E04CC"/>
    <w:rsid w:val="006E2229"/>
    <w:rsid w:val="006E25B7"/>
    <w:rsid w:val="006E4791"/>
    <w:rsid w:val="006E5C5F"/>
    <w:rsid w:val="006E6962"/>
    <w:rsid w:val="006F50F3"/>
    <w:rsid w:val="00700087"/>
    <w:rsid w:val="00701F23"/>
    <w:rsid w:val="00702ED6"/>
    <w:rsid w:val="0070438D"/>
    <w:rsid w:val="007059F6"/>
    <w:rsid w:val="007073DE"/>
    <w:rsid w:val="00715A4D"/>
    <w:rsid w:val="00716194"/>
    <w:rsid w:val="007210AF"/>
    <w:rsid w:val="00721A22"/>
    <w:rsid w:val="00722BB5"/>
    <w:rsid w:val="00725309"/>
    <w:rsid w:val="00727E05"/>
    <w:rsid w:val="007308FD"/>
    <w:rsid w:val="00730E58"/>
    <w:rsid w:val="00731A33"/>
    <w:rsid w:val="00732C3B"/>
    <w:rsid w:val="00733A89"/>
    <w:rsid w:val="00733AFE"/>
    <w:rsid w:val="007355D7"/>
    <w:rsid w:val="0073657D"/>
    <w:rsid w:val="00740715"/>
    <w:rsid w:val="00743642"/>
    <w:rsid w:val="00745A01"/>
    <w:rsid w:val="00755D18"/>
    <w:rsid w:val="00756244"/>
    <w:rsid w:val="00756DD5"/>
    <w:rsid w:val="00757975"/>
    <w:rsid w:val="00761B15"/>
    <w:rsid w:val="00761E63"/>
    <w:rsid w:val="00762A15"/>
    <w:rsid w:val="007631FA"/>
    <w:rsid w:val="00765F3E"/>
    <w:rsid w:val="0076643E"/>
    <w:rsid w:val="00767C44"/>
    <w:rsid w:val="00771F7D"/>
    <w:rsid w:val="0077629C"/>
    <w:rsid w:val="00780387"/>
    <w:rsid w:val="007817F7"/>
    <w:rsid w:val="00787BE1"/>
    <w:rsid w:val="00787F5C"/>
    <w:rsid w:val="007929B9"/>
    <w:rsid w:val="007937F7"/>
    <w:rsid w:val="0079468C"/>
    <w:rsid w:val="007961A8"/>
    <w:rsid w:val="0079671B"/>
    <w:rsid w:val="00796B1F"/>
    <w:rsid w:val="007A4DF9"/>
    <w:rsid w:val="007A53FD"/>
    <w:rsid w:val="007A563B"/>
    <w:rsid w:val="007A681C"/>
    <w:rsid w:val="007A7162"/>
    <w:rsid w:val="007A7A33"/>
    <w:rsid w:val="007B146C"/>
    <w:rsid w:val="007B1F3C"/>
    <w:rsid w:val="007B249A"/>
    <w:rsid w:val="007B3CC2"/>
    <w:rsid w:val="007B3EF6"/>
    <w:rsid w:val="007B69BB"/>
    <w:rsid w:val="007C10CC"/>
    <w:rsid w:val="007C11E5"/>
    <w:rsid w:val="007C4E83"/>
    <w:rsid w:val="007C52BE"/>
    <w:rsid w:val="007C5EDB"/>
    <w:rsid w:val="007C74EB"/>
    <w:rsid w:val="007D2E22"/>
    <w:rsid w:val="007D3A25"/>
    <w:rsid w:val="007D3F2B"/>
    <w:rsid w:val="007D451B"/>
    <w:rsid w:val="007D7504"/>
    <w:rsid w:val="007D78A5"/>
    <w:rsid w:val="007D7C00"/>
    <w:rsid w:val="007E034E"/>
    <w:rsid w:val="007E1820"/>
    <w:rsid w:val="007F226B"/>
    <w:rsid w:val="007F28A4"/>
    <w:rsid w:val="007F3190"/>
    <w:rsid w:val="007F75D3"/>
    <w:rsid w:val="007F75D5"/>
    <w:rsid w:val="00800A1A"/>
    <w:rsid w:val="008015B4"/>
    <w:rsid w:val="00801AD7"/>
    <w:rsid w:val="0080399A"/>
    <w:rsid w:val="00804020"/>
    <w:rsid w:val="008059E2"/>
    <w:rsid w:val="00805C59"/>
    <w:rsid w:val="008060A1"/>
    <w:rsid w:val="00810B25"/>
    <w:rsid w:val="00812377"/>
    <w:rsid w:val="0081457C"/>
    <w:rsid w:val="00816C1A"/>
    <w:rsid w:val="00822282"/>
    <w:rsid w:val="00823EBB"/>
    <w:rsid w:val="0082723B"/>
    <w:rsid w:val="00841884"/>
    <w:rsid w:val="00847999"/>
    <w:rsid w:val="008509C2"/>
    <w:rsid w:val="0085525D"/>
    <w:rsid w:val="00861B14"/>
    <w:rsid w:val="00865B00"/>
    <w:rsid w:val="0087161A"/>
    <w:rsid w:val="00873F23"/>
    <w:rsid w:val="00875471"/>
    <w:rsid w:val="008756FE"/>
    <w:rsid w:val="0087759C"/>
    <w:rsid w:val="0088017F"/>
    <w:rsid w:val="00884C4A"/>
    <w:rsid w:val="00885105"/>
    <w:rsid w:val="0088633F"/>
    <w:rsid w:val="00886F11"/>
    <w:rsid w:val="00887178"/>
    <w:rsid w:val="00887428"/>
    <w:rsid w:val="00887EB4"/>
    <w:rsid w:val="00893D46"/>
    <w:rsid w:val="008A136A"/>
    <w:rsid w:val="008A4006"/>
    <w:rsid w:val="008A5E91"/>
    <w:rsid w:val="008A7657"/>
    <w:rsid w:val="008A7841"/>
    <w:rsid w:val="008B0EE7"/>
    <w:rsid w:val="008B1E5A"/>
    <w:rsid w:val="008B373A"/>
    <w:rsid w:val="008B4616"/>
    <w:rsid w:val="008B4659"/>
    <w:rsid w:val="008B5D6A"/>
    <w:rsid w:val="008B70FD"/>
    <w:rsid w:val="008B764D"/>
    <w:rsid w:val="008C3C7B"/>
    <w:rsid w:val="008C4FCE"/>
    <w:rsid w:val="008C514F"/>
    <w:rsid w:val="008C6AB8"/>
    <w:rsid w:val="008C6B7D"/>
    <w:rsid w:val="008C70C4"/>
    <w:rsid w:val="008C796B"/>
    <w:rsid w:val="008D0CCB"/>
    <w:rsid w:val="008D2651"/>
    <w:rsid w:val="008D36AE"/>
    <w:rsid w:val="008D3B14"/>
    <w:rsid w:val="008D40CC"/>
    <w:rsid w:val="008D41D5"/>
    <w:rsid w:val="008D7D9A"/>
    <w:rsid w:val="008E559C"/>
    <w:rsid w:val="008E645A"/>
    <w:rsid w:val="008E6B55"/>
    <w:rsid w:val="008F29A3"/>
    <w:rsid w:val="008F4185"/>
    <w:rsid w:val="008F469B"/>
    <w:rsid w:val="008F493E"/>
    <w:rsid w:val="008F67BF"/>
    <w:rsid w:val="0090562E"/>
    <w:rsid w:val="0090685D"/>
    <w:rsid w:val="0090743A"/>
    <w:rsid w:val="00910158"/>
    <w:rsid w:val="00910423"/>
    <w:rsid w:val="009140AB"/>
    <w:rsid w:val="009141F3"/>
    <w:rsid w:val="00914D36"/>
    <w:rsid w:val="00915AC6"/>
    <w:rsid w:val="009166AD"/>
    <w:rsid w:val="009168CD"/>
    <w:rsid w:val="00916953"/>
    <w:rsid w:val="00922ABB"/>
    <w:rsid w:val="0092382B"/>
    <w:rsid w:val="00925562"/>
    <w:rsid w:val="0092645B"/>
    <w:rsid w:val="00926719"/>
    <w:rsid w:val="00927CA5"/>
    <w:rsid w:val="00932038"/>
    <w:rsid w:val="00934DBD"/>
    <w:rsid w:val="00935972"/>
    <w:rsid w:val="0093770D"/>
    <w:rsid w:val="00937948"/>
    <w:rsid w:val="00940C19"/>
    <w:rsid w:val="00940FD2"/>
    <w:rsid w:val="00942AF7"/>
    <w:rsid w:val="00942C6C"/>
    <w:rsid w:val="00943301"/>
    <w:rsid w:val="00944164"/>
    <w:rsid w:val="009456CD"/>
    <w:rsid w:val="00945E62"/>
    <w:rsid w:val="00950369"/>
    <w:rsid w:val="00951165"/>
    <w:rsid w:val="00954B39"/>
    <w:rsid w:val="00955DF6"/>
    <w:rsid w:val="00957439"/>
    <w:rsid w:val="00964F02"/>
    <w:rsid w:val="00967A4B"/>
    <w:rsid w:val="00970751"/>
    <w:rsid w:val="00971DE2"/>
    <w:rsid w:val="00971FB3"/>
    <w:rsid w:val="009736D5"/>
    <w:rsid w:val="00973D99"/>
    <w:rsid w:val="00974B2D"/>
    <w:rsid w:val="00974EA6"/>
    <w:rsid w:val="009842DD"/>
    <w:rsid w:val="00990E3E"/>
    <w:rsid w:val="00993728"/>
    <w:rsid w:val="009943F1"/>
    <w:rsid w:val="0099533C"/>
    <w:rsid w:val="00995764"/>
    <w:rsid w:val="009966C7"/>
    <w:rsid w:val="009A2D02"/>
    <w:rsid w:val="009A3B50"/>
    <w:rsid w:val="009A3DBB"/>
    <w:rsid w:val="009A3EE5"/>
    <w:rsid w:val="009A48F8"/>
    <w:rsid w:val="009A6FCB"/>
    <w:rsid w:val="009A7ABE"/>
    <w:rsid w:val="009B35AE"/>
    <w:rsid w:val="009B482D"/>
    <w:rsid w:val="009B55B5"/>
    <w:rsid w:val="009B57AC"/>
    <w:rsid w:val="009B580D"/>
    <w:rsid w:val="009B604B"/>
    <w:rsid w:val="009C1CAF"/>
    <w:rsid w:val="009C42A2"/>
    <w:rsid w:val="009C51B0"/>
    <w:rsid w:val="009C5F3E"/>
    <w:rsid w:val="009D0FEC"/>
    <w:rsid w:val="009D2921"/>
    <w:rsid w:val="009D3C6F"/>
    <w:rsid w:val="009D49B6"/>
    <w:rsid w:val="009D5E38"/>
    <w:rsid w:val="009D67AF"/>
    <w:rsid w:val="009D67FB"/>
    <w:rsid w:val="009E0D7B"/>
    <w:rsid w:val="009E2EA2"/>
    <w:rsid w:val="009E399B"/>
    <w:rsid w:val="009E47CA"/>
    <w:rsid w:val="009E5D7A"/>
    <w:rsid w:val="009E6C3A"/>
    <w:rsid w:val="009E75BE"/>
    <w:rsid w:val="009F0472"/>
    <w:rsid w:val="009F30EB"/>
    <w:rsid w:val="009F31DE"/>
    <w:rsid w:val="009F4C65"/>
    <w:rsid w:val="009F5591"/>
    <w:rsid w:val="00A01A6C"/>
    <w:rsid w:val="00A031B4"/>
    <w:rsid w:val="00A05046"/>
    <w:rsid w:val="00A05A3C"/>
    <w:rsid w:val="00A1159B"/>
    <w:rsid w:val="00A11B34"/>
    <w:rsid w:val="00A12792"/>
    <w:rsid w:val="00A13E0D"/>
    <w:rsid w:val="00A14883"/>
    <w:rsid w:val="00A1770E"/>
    <w:rsid w:val="00A2202E"/>
    <w:rsid w:val="00A23288"/>
    <w:rsid w:val="00A23A87"/>
    <w:rsid w:val="00A2592F"/>
    <w:rsid w:val="00A25B0B"/>
    <w:rsid w:val="00A26C6C"/>
    <w:rsid w:val="00A271DF"/>
    <w:rsid w:val="00A27380"/>
    <w:rsid w:val="00A330D2"/>
    <w:rsid w:val="00A3380C"/>
    <w:rsid w:val="00A34A8E"/>
    <w:rsid w:val="00A35E24"/>
    <w:rsid w:val="00A37333"/>
    <w:rsid w:val="00A41673"/>
    <w:rsid w:val="00A50B1D"/>
    <w:rsid w:val="00A52F83"/>
    <w:rsid w:val="00A52F88"/>
    <w:rsid w:val="00A535D3"/>
    <w:rsid w:val="00A536F4"/>
    <w:rsid w:val="00A54B95"/>
    <w:rsid w:val="00A5689F"/>
    <w:rsid w:val="00A610FB"/>
    <w:rsid w:val="00A63752"/>
    <w:rsid w:val="00A64327"/>
    <w:rsid w:val="00A65DEC"/>
    <w:rsid w:val="00A67139"/>
    <w:rsid w:val="00A71CD6"/>
    <w:rsid w:val="00A72E77"/>
    <w:rsid w:val="00A73138"/>
    <w:rsid w:val="00A735AA"/>
    <w:rsid w:val="00A74CF6"/>
    <w:rsid w:val="00A75563"/>
    <w:rsid w:val="00A76ACF"/>
    <w:rsid w:val="00A7760F"/>
    <w:rsid w:val="00A85AB4"/>
    <w:rsid w:val="00A85C48"/>
    <w:rsid w:val="00A87AFE"/>
    <w:rsid w:val="00A91A44"/>
    <w:rsid w:val="00A92214"/>
    <w:rsid w:val="00A928FB"/>
    <w:rsid w:val="00A92931"/>
    <w:rsid w:val="00A9320A"/>
    <w:rsid w:val="00A937CD"/>
    <w:rsid w:val="00A945C4"/>
    <w:rsid w:val="00A96702"/>
    <w:rsid w:val="00A97058"/>
    <w:rsid w:val="00AA23FD"/>
    <w:rsid w:val="00AA7789"/>
    <w:rsid w:val="00AB1EE0"/>
    <w:rsid w:val="00AB261E"/>
    <w:rsid w:val="00AB29B2"/>
    <w:rsid w:val="00AB35C2"/>
    <w:rsid w:val="00AB3C33"/>
    <w:rsid w:val="00AB66FB"/>
    <w:rsid w:val="00AC02B8"/>
    <w:rsid w:val="00AC2474"/>
    <w:rsid w:val="00AC3BC0"/>
    <w:rsid w:val="00AC3F49"/>
    <w:rsid w:val="00AC5F79"/>
    <w:rsid w:val="00AC7D6E"/>
    <w:rsid w:val="00AD07C1"/>
    <w:rsid w:val="00AD1418"/>
    <w:rsid w:val="00AD2AE5"/>
    <w:rsid w:val="00AD467F"/>
    <w:rsid w:val="00AE2008"/>
    <w:rsid w:val="00AE2018"/>
    <w:rsid w:val="00AE5316"/>
    <w:rsid w:val="00AE6A67"/>
    <w:rsid w:val="00AF005D"/>
    <w:rsid w:val="00AF125F"/>
    <w:rsid w:val="00AF1394"/>
    <w:rsid w:val="00AF1D1C"/>
    <w:rsid w:val="00AF1F1F"/>
    <w:rsid w:val="00AF38D9"/>
    <w:rsid w:val="00AF49E5"/>
    <w:rsid w:val="00AF4F89"/>
    <w:rsid w:val="00B01052"/>
    <w:rsid w:val="00B0193D"/>
    <w:rsid w:val="00B0197D"/>
    <w:rsid w:val="00B01D61"/>
    <w:rsid w:val="00B01EDB"/>
    <w:rsid w:val="00B0469D"/>
    <w:rsid w:val="00B07796"/>
    <w:rsid w:val="00B07C38"/>
    <w:rsid w:val="00B11F56"/>
    <w:rsid w:val="00B1541A"/>
    <w:rsid w:val="00B17E28"/>
    <w:rsid w:val="00B17F5A"/>
    <w:rsid w:val="00B23576"/>
    <w:rsid w:val="00B23B17"/>
    <w:rsid w:val="00B25375"/>
    <w:rsid w:val="00B269A2"/>
    <w:rsid w:val="00B270AC"/>
    <w:rsid w:val="00B31B4D"/>
    <w:rsid w:val="00B33026"/>
    <w:rsid w:val="00B333BD"/>
    <w:rsid w:val="00B33B4C"/>
    <w:rsid w:val="00B361D7"/>
    <w:rsid w:val="00B36C26"/>
    <w:rsid w:val="00B37C50"/>
    <w:rsid w:val="00B40F57"/>
    <w:rsid w:val="00B43A4F"/>
    <w:rsid w:val="00B43C28"/>
    <w:rsid w:val="00B45A5D"/>
    <w:rsid w:val="00B47413"/>
    <w:rsid w:val="00B503F3"/>
    <w:rsid w:val="00B5142E"/>
    <w:rsid w:val="00B51612"/>
    <w:rsid w:val="00B53722"/>
    <w:rsid w:val="00B5487A"/>
    <w:rsid w:val="00B54B0F"/>
    <w:rsid w:val="00B55489"/>
    <w:rsid w:val="00B57781"/>
    <w:rsid w:val="00B63387"/>
    <w:rsid w:val="00B637CC"/>
    <w:rsid w:val="00B64324"/>
    <w:rsid w:val="00B6618A"/>
    <w:rsid w:val="00B6671F"/>
    <w:rsid w:val="00B679C8"/>
    <w:rsid w:val="00B72EC4"/>
    <w:rsid w:val="00B72F05"/>
    <w:rsid w:val="00B73612"/>
    <w:rsid w:val="00B739AB"/>
    <w:rsid w:val="00B746B4"/>
    <w:rsid w:val="00B747AD"/>
    <w:rsid w:val="00B75BAF"/>
    <w:rsid w:val="00B76FDD"/>
    <w:rsid w:val="00B770B7"/>
    <w:rsid w:val="00B77142"/>
    <w:rsid w:val="00B77167"/>
    <w:rsid w:val="00B77DDF"/>
    <w:rsid w:val="00B80B34"/>
    <w:rsid w:val="00B8266B"/>
    <w:rsid w:val="00B82A59"/>
    <w:rsid w:val="00B82BD7"/>
    <w:rsid w:val="00B84399"/>
    <w:rsid w:val="00B871C1"/>
    <w:rsid w:val="00B876E7"/>
    <w:rsid w:val="00B8791B"/>
    <w:rsid w:val="00B90A02"/>
    <w:rsid w:val="00B92D3A"/>
    <w:rsid w:val="00B92DDF"/>
    <w:rsid w:val="00B973B3"/>
    <w:rsid w:val="00BA0D02"/>
    <w:rsid w:val="00BA18A7"/>
    <w:rsid w:val="00BA2CCE"/>
    <w:rsid w:val="00BA5AFC"/>
    <w:rsid w:val="00BA60FB"/>
    <w:rsid w:val="00BB0422"/>
    <w:rsid w:val="00BB0EF6"/>
    <w:rsid w:val="00BB219F"/>
    <w:rsid w:val="00BB2815"/>
    <w:rsid w:val="00BB391A"/>
    <w:rsid w:val="00BB50E9"/>
    <w:rsid w:val="00BB5604"/>
    <w:rsid w:val="00BB5E33"/>
    <w:rsid w:val="00BC039A"/>
    <w:rsid w:val="00BC083D"/>
    <w:rsid w:val="00BC2988"/>
    <w:rsid w:val="00BC44E0"/>
    <w:rsid w:val="00BC63E4"/>
    <w:rsid w:val="00BC7659"/>
    <w:rsid w:val="00BC7EB2"/>
    <w:rsid w:val="00BD1C44"/>
    <w:rsid w:val="00BD248E"/>
    <w:rsid w:val="00BD2BF7"/>
    <w:rsid w:val="00BD424C"/>
    <w:rsid w:val="00BD5DCF"/>
    <w:rsid w:val="00BD6B12"/>
    <w:rsid w:val="00BD6CB8"/>
    <w:rsid w:val="00BE1135"/>
    <w:rsid w:val="00BE64EE"/>
    <w:rsid w:val="00BF0626"/>
    <w:rsid w:val="00BF0B7E"/>
    <w:rsid w:val="00BF14BE"/>
    <w:rsid w:val="00BF1D36"/>
    <w:rsid w:val="00C0097C"/>
    <w:rsid w:val="00C021AD"/>
    <w:rsid w:val="00C02231"/>
    <w:rsid w:val="00C03805"/>
    <w:rsid w:val="00C05E68"/>
    <w:rsid w:val="00C06538"/>
    <w:rsid w:val="00C069F1"/>
    <w:rsid w:val="00C07211"/>
    <w:rsid w:val="00C07D44"/>
    <w:rsid w:val="00C10CB6"/>
    <w:rsid w:val="00C1234E"/>
    <w:rsid w:val="00C147A5"/>
    <w:rsid w:val="00C15BC4"/>
    <w:rsid w:val="00C167CF"/>
    <w:rsid w:val="00C1710E"/>
    <w:rsid w:val="00C17D86"/>
    <w:rsid w:val="00C2255E"/>
    <w:rsid w:val="00C22588"/>
    <w:rsid w:val="00C25242"/>
    <w:rsid w:val="00C2564A"/>
    <w:rsid w:val="00C268A5"/>
    <w:rsid w:val="00C2714B"/>
    <w:rsid w:val="00C27CB6"/>
    <w:rsid w:val="00C3045C"/>
    <w:rsid w:val="00C31F2E"/>
    <w:rsid w:val="00C348BF"/>
    <w:rsid w:val="00C3785A"/>
    <w:rsid w:val="00C43814"/>
    <w:rsid w:val="00C448F5"/>
    <w:rsid w:val="00C45114"/>
    <w:rsid w:val="00C45CD3"/>
    <w:rsid w:val="00C50822"/>
    <w:rsid w:val="00C52B2B"/>
    <w:rsid w:val="00C5411C"/>
    <w:rsid w:val="00C56D4E"/>
    <w:rsid w:val="00C62DC9"/>
    <w:rsid w:val="00C642A7"/>
    <w:rsid w:val="00C64532"/>
    <w:rsid w:val="00C64918"/>
    <w:rsid w:val="00C65F90"/>
    <w:rsid w:val="00C71CD1"/>
    <w:rsid w:val="00C81605"/>
    <w:rsid w:val="00C82308"/>
    <w:rsid w:val="00C83408"/>
    <w:rsid w:val="00C83B83"/>
    <w:rsid w:val="00C84544"/>
    <w:rsid w:val="00C8517E"/>
    <w:rsid w:val="00C861A3"/>
    <w:rsid w:val="00C87BB2"/>
    <w:rsid w:val="00C900EB"/>
    <w:rsid w:val="00C90D65"/>
    <w:rsid w:val="00C91365"/>
    <w:rsid w:val="00C9205C"/>
    <w:rsid w:val="00C922BD"/>
    <w:rsid w:val="00C9511B"/>
    <w:rsid w:val="00C961EE"/>
    <w:rsid w:val="00C96F7A"/>
    <w:rsid w:val="00C97ECA"/>
    <w:rsid w:val="00CA026A"/>
    <w:rsid w:val="00CA0B12"/>
    <w:rsid w:val="00CA137A"/>
    <w:rsid w:val="00CA1CA5"/>
    <w:rsid w:val="00CA28D7"/>
    <w:rsid w:val="00CA5992"/>
    <w:rsid w:val="00CA783E"/>
    <w:rsid w:val="00CB2133"/>
    <w:rsid w:val="00CB285B"/>
    <w:rsid w:val="00CB3C60"/>
    <w:rsid w:val="00CB5300"/>
    <w:rsid w:val="00CB5B09"/>
    <w:rsid w:val="00CB5D15"/>
    <w:rsid w:val="00CB62BF"/>
    <w:rsid w:val="00CC0916"/>
    <w:rsid w:val="00CC1057"/>
    <w:rsid w:val="00CC3C4E"/>
    <w:rsid w:val="00CC4A6F"/>
    <w:rsid w:val="00CD1FC9"/>
    <w:rsid w:val="00CD41DC"/>
    <w:rsid w:val="00CD5382"/>
    <w:rsid w:val="00CE13BC"/>
    <w:rsid w:val="00CE4EDC"/>
    <w:rsid w:val="00CE583B"/>
    <w:rsid w:val="00CE60DA"/>
    <w:rsid w:val="00CE696A"/>
    <w:rsid w:val="00CE7559"/>
    <w:rsid w:val="00CE771A"/>
    <w:rsid w:val="00CF096B"/>
    <w:rsid w:val="00CF104A"/>
    <w:rsid w:val="00CF117C"/>
    <w:rsid w:val="00CF3D33"/>
    <w:rsid w:val="00CF43BD"/>
    <w:rsid w:val="00CF6BBE"/>
    <w:rsid w:val="00D052F7"/>
    <w:rsid w:val="00D05AE6"/>
    <w:rsid w:val="00D0668E"/>
    <w:rsid w:val="00D104A9"/>
    <w:rsid w:val="00D10A62"/>
    <w:rsid w:val="00D124B1"/>
    <w:rsid w:val="00D14673"/>
    <w:rsid w:val="00D15108"/>
    <w:rsid w:val="00D205D2"/>
    <w:rsid w:val="00D24460"/>
    <w:rsid w:val="00D268E1"/>
    <w:rsid w:val="00D268EF"/>
    <w:rsid w:val="00D30B9F"/>
    <w:rsid w:val="00D3225C"/>
    <w:rsid w:val="00D32522"/>
    <w:rsid w:val="00D33A9E"/>
    <w:rsid w:val="00D34953"/>
    <w:rsid w:val="00D35101"/>
    <w:rsid w:val="00D3561D"/>
    <w:rsid w:val="00D3598A"/>
    <w:rsid w:val="00D36568"/>
    <w:rsid w:val="00D40630"/>
    <w:rsid w:val="00D40EBB"/>
    <w:rsid w:val="00D46152"/>
    <w:rsid w:val="00D47316"/>
    <w:rsid w:val="00D47367"/>
    <w:rsid w:val="00D474F3"/>
    <w:rsid w:val="00D52395"/>
    <w:rsid w:val="00D52619"/>
    <w:rsid w:val="00D528E5"/>
    <w:rsid w:val="00D564D1"/>
    <w:rsid w:val="00D56A40"/>
    <w:rsid w:val="00D57F70"/>
    <w:rsid w:val="00D627A8"/>
    <w:rsid w:val="00D67FEE"/>
    <w:rsid w:val="00D707B7"/>
    <w:rsid w:val="00D7099B"/>
    <w:rsid w:val="00D76ED2"/>
    <w:rsid w:val="00D77004"/>
    <w:rsid w:val="00D77902"/>
    <w:rsid w:val="00D83D86"/>
    <w:rsid w:val="00D85594"/>
    <w:rsid w:val="00D85D7A"/>
    <w:rsid w:val="00D86604"/>
    <w:rsid w:val="00D90AF2"/>
    <w:rsid w:val="00D91B17"/>
    <w:rsid w:val="00DA1346"/>
    <w:rsid w:val="00DA1396"/>
    <w:rsid w:val="00DA1B19"/>
    <w:rsid w:val="00DA4DB2"/>
    <w:rsid w:val="00DA514C"/>
    <w:rsid w:val="00DA515F"/>
    <w:rsid w:val="00DA589F"/>
    <w:rsid w:val="00DA6BE8"/>
    <w:rsid w:val="00DA7C48"/>
    <w:rsid w:val="00DB227B"/>
    <w:rsid w:val="00DB45CE"/>
    <w:rsid w:val="00DB46E9"/>
    <w:rsid w:val="00DB5427"/>
    <w:rsid w:val="00DB7DDF"/>
    <w:rsid w:val="00DC0A11"/>
    <w:rsid w:val="00DC0E91"/>
    <w:rsid w:val="00DC10B7"/>
    <w:rsid w:val="00DC1D39"/>
    <w:rsid w:val="00DC282A"/>
    <w:rsid w:val="00DC2A76"/>
    <w:rsid w:val="00DC49E6"/>
    <w:rsid w:val="00DC53DB"/>
    <w:rsid w:val="00DC6564"/>
    <w:rsid w:val="00DD154D"/>
    <w:rsid w:val="00DD3066"/>
    <w:rsid w:val="00DD3E4A"/>
    <w:rsid w:val="00DD3F1E"/>
    <w:rsid w:val="00DD6DFC"/>
    <w:rsid w:val="00DE32DF"/>
    <w:rsid w:val="00DE3BF1"/>
    <w:rsid w:val="00DE48C1"/>
    <w:rsid w:val="00DF0851"/>
    <w:rsid w:val="00DF10B4"/>
    <w:rsid w:val="00DF2B34"/>
    <w:rsid w:val="00DF38A1"/>
    <w:rsid w:val="00DF4651"/>
    <w:rsid w:val="00DF6A18"/>
    <w:rsid w:val="00DF704F"/>
    <w:rsid w:val="00E00179"/>
    <w:rsid w:val="00E02F67"/>
    <w:rsid w:val="00E06770"/>
    <w:rsid w:val="00E0792B"/>
    <w:rsid w:val="00E10713"/>
    <w:rsid w:val="00E111BD"/>
    <w:rsid w:val="00E11882"/>
    <w:rsid w:val="00E1197D"/>
    <w:rsid w:val="00E12AB2"/>
    <w:rsid w:val="00E12CE9"/>
    <w:rsid w:val="00E13236"/>
    <w:rsid w:val="00E171DE"/>
    <w:rsid w:val="00E22312"/>
    <w:rsid w:val="00E225DF"/>
    <w:rsid w:val="00E305BF"/>
    <w:rsid w:val="00E30CB9"/>
    <w:rsid w:val="00E31D51"/>
    <w:rsid w:val="00E31E3F"/>
    <w:rsid w:val="00E32147"/>
    <w:rsid w:val="00E349AD"/>
    <w:rsid w:val="00E34B2D"/>
    <w:rsid w:val="00E36C96"/>
    <w:rsid w:val="00E408C5"/>
    <w:rsid w:val="00E40C0C"/>
    <w:rsid w:val="00E4341E"/>
    <w:rsid w:val="00E43ED4"/>
    <w:rsid w:val="00E43F3D"/>
    <w:rsid w:val="00E4592A"/>
    <w:rsid w:val="00E518F9"/>
    <w:rsid w:val="00E53AAE"/>
    <w:rsid w:val="00E5496A"/>
    <w:rsid w:val="00E5672C"/>
    <w:rsid w:val="00E60D83"/>
    <w:rsid w:val="00E63334"/>
    <w:rsid w:val="00E64553"/>
    <w:rsid w:val="00E657F9"/>
    <w:rsid w:val="00E721F9"/>
    <w:rsid w:val="00E743C4"/>
    <w:rsid w:val="00E753E3"/>
    <w:rsid w:val="00E8244E"/>
    <w:rsid w:val="00E82D63"/>
    <w:rsid w:val="00E8304D"/>
    <w:rsid w:val="00E83B3A"/>
    <w:rsid w:val="00E85980"/>
    <w:rsid w:val="00E85E5B"/>
    <w:rsid w:val="00E87DC5"/>
    <w:rsid w:val="00E9088A"/>
    <w:rsid w:val="00E9268F"/>
    <w:rsid w:val="00E92A35"/>
    <w:rsid w:val="00E9414F"/>
    <w:rsid w:val="00E94705"/>
    <w:rsid w:val="00E95189"/>
    <w:rsid w:val="00E95FEF"/>
    <w:rsid w:val="00E96474"/>
    <w:rsid w:val="00E97500"/>
    <w:rsid w:val="00EA13EC"/>
    <w:rsid w:val="00EA5127"/>
    <w:rsid w:val="00EA79A5"/>
    <w:rsid w:val="00EB2C8A"/>
    <w:rsid w:val="00EB3431"/>
    <w:rsid w:val="00EB3CA2"/>
    <w:rsid w:val="00EB476C"/>
    <w:rsid w:val="00EB49DF"/>
    <w:rsid w:val="00EB55CC"/>
    <w:rsid w:val="00EB7E71"/>
    <w:rsid w:val="00EC00E6"/>
    <w:rsid w:val="00EC2C14"/>
    <w:rsid w:val="00EC42B9"/>
    <w:rsid w:val="00EC5AF0"/>
    <w:rsid w:val="00EC5BF7"/>
    <w:rsid w:val="00EC7753"/>
    <w:rsid w:val="00ED2D6E"/>
    <w:rsid w:val="00ED3158"/>
    <w:rsid w:val="00ED36DB"/>
    <w:rsid w:val="00ED3E77"/>
    <w:rsid w:val="00ED5B9D"/>
    <w:rsid w:val="00EE2AB9"/>
    <w:rsid w:val="00EE57EF"/>
    <w:rsid w:val="00EF48FB"/>
    <w:rsid w:val="00EF7472"/>
    <w:rsid w:val="00F017B4"/>
    <w:rsid w:val="00F024D1"/>
    <w:rsid w:val="00F02A7A"/>
    <w:rsid w:val="00F02B32"/>
    <w:rsid w:val="00F05C21"/>
    <w:rsid w:val="00F10F4D"/>
    <w:rsid w:val="00F117E9"/>
    <w:rsid w:val="00F1387B"/>
    <w:rsid w:val="00F16238"/>
    <w:rsid w:val="00F208B6"/>
    <w:rsid w:val="00F21417"/>
    <w:rsid w:val="00F22864"/>
    <w:rsid w:val="00F262C4"/>
    <w:rsid w:val="00F263D2"/>
    <w:rsid w:val="00F26BE7"/>
    <w:rsid w:val="00F2721F"/>
    <w:rsid w:val="00F317A8"/>
    <w:rsid w:val="00F33487"/>
    <w:rsid w:val="00F406B4"/>
    <w:rsid w:val="00F40958"/>
    <w:rsid w:val="00F41327"/>
    <w:rsid w:val="00F44E11"/>
    <w:rsid w:val="00F46AF5"/>
    <w:rsid w:val="00F509C0"/>
    <w:rsid w:val="00F53B39"/>
    <w:rsid w:val="00F541E5"/>
    <w:rsid w:val="00F57562"/>
    <w:rsid w:val="00F57E9A"/>
    <w:rsid w:val="00F61766"/>
    <w:rsid w:val="00F635F4"/>
    <w:rsid w:val="00F70A32"/>
    <w:rsid w:val="00F7247F"/>
    <w:rsid w:val="00F73522"/>
    <w:rsid w:val="00F75ECD"/>
    <w:rsid w:val="00F82BCF"/>
    <w:rsid w:val="00F82BEE"/>
    <w:rsid w:val="00F83CB6"/>
    <w:rsid w:val="00F85E8D"/>
    <w:rsid w:val="00F86841"/>
    <w:rsid w:val="00F87E47"/>
    <w:rsid w:val="00F91616"/>
    <w:rsid w:val="00F9321F"/>
    <w:rsid w:val="00F93A58"/>
    <w:rsid w:val="00FA05FF"/>
    <w:rsid w:val="00FA1A7D"/>
    <w:rsid w:val="00FA4C26"/>
    <w:rsid w:val="00FA6BEA"/>
    <w:rsid w:val="00FA73E8"/>
    <w:rsid w:val="00FB0A43"/>
    <w:rsid w:val="00FB0ECD"/>
    <w:rsid w:val="00FB1072"/>
    <w:rsid w:val="00FB18F7"/>
    <w:rsid w:val="00FB51EE"/>
    <w:rsid w:val="00FB5B5C"/>
    <w:rsid w:val="00FB6DBB"/>
    <w:rsid w:val="00FC080F"/>
    <w:rsid w:val="00FC0841"/>
    <w:rsid w:val="00FC0B72"/>
    <w:rsid w:val="00FC1344"/>
    <w:rsid w:val="00FC31B5"/>
    <w:rsid w:val="00FC7513"/>
    <w:rsid w:val="00FC799E"/>
    <w:rsid w:val="00FC7B6C"/>
    <w:rsid w:val="00FD0737"/>
    <w:rsid w:val="00FD293D"/>
    <w:rsid w:val="00FD42CF"/>
    <w:rsid w:val="00FD692C"/>
    <w:rsid w:val="00FD72B6"/>
    <w:rsid w:val="00FE14E1"/>
    <w:rsid w:val="00FE1FAC"/>
    <w:rsid w:val="00FE305E"/>
    <w:rsid w:val="00FE3782"/>
    <w:rsid w:val="00FE3827"/>
    <w:rsid w:val="00FE5E3B"/>
    <w:rsid w:val="00FF0303"/>
    <w:rsid w:val="00FF1011"/>
    <w:rsid w:val="00FF2889"/>
    <w:rsid w:val="00FF2C07"/>
    <w:rsid w:val="00FF3974"/>
    <w:rsid w:val="00FF3E07"/>
    <w:rsid w:val="00FF563A"/>
    <w:rsid w:val="00FF5FE7"/>
    <w:rsid w:val="00FF764F"/>
  </w:rsids>
  <m:mathPr>
    <m:mathFont m:val="Cambria Math"/>
    <m:brkBin m:val="before"/>
    <m:brkBinSub m:val="--"/>
    <m:smallFrac/>
    <m:dispDe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650AA"/>
    <w:rPr>
      <w:sz w:val="24"/>
      <w:szCs w:val="24"/>
    </w:rPr>
  </w:style>
  <w:style w:type="paragraph" w:styleId="berschrift1">
    <w:name w:val="heading 1"/>
    <w:basedOn w:val="VBaseHeading"/>
    <w:next w:val="VBody"/>
    <w:link w:val="berschrift1Zchn"/>
    <w:uiPriority w:val="9"/>
    <w:qFormat/>
    <w:rsid w:val="00C31F2E"/>
    <w:pPr>
      <w:numPr>
        <w:numId w:val="3"/>
      </w:numPr>
      <w:spacing w:before="360" w:after="180"/>
      <w:ind w:left="397" w:hanging="397"/>
      <w:outlineLvl w:val="0"/>
    </w:pPr>
    <w:rPr>
      <w:sz w:val="36"/>
    </w:rPr>
  </w:style>
  <w:style w:type="paragraph" w:styleId="berschrift2">
    <w:name w:val="heading 2"/>
    <w:basedOn w:val="VBaseHeading"/>
    <w:next w:val="VBody"/>
    <w:link w:val="berschrift2Zchn"/>
    <w:qFormat/>
    <w:rsid w:val="00C31F2E"/>
    <w:pPr>
      <w:numPr>
        <w:ilvl w:val="1"/>
        <w:numId w:val="3"/>
      </w:numPr>
      <w:spacing w:before="280" w:after="140"/>
      <w:ind w:left="510" w:hanging="510"/>
      <w:outlineLvl w:val="1"/>
    </w:pPr>
    <w:rPr>
      <w:sz w:val="28"/>
    </w:rPr>
  </w:style>
  <w:style w:type="paragraph" w:styleId="berschrift3">
    <w:name w:val="heading 3"/>
    <w:basedOn w:val="VBaseHeading"/>
    <w:next w:val="VBody"/>
    <w:link w:val="berschrift3Zchn"/>
    <w:qFormat/>
    <w:rsid w:val="00C31F2E"/>
    <w:pPr>
      <w:numPr>
        <w:ilvl w:val="2"/>
        <w:numId w:val="3"/>
      </w:numPr>
      <w:spacing w:before="240" w:after="120"/>
      <w:ind w:left="624" w:hanging="624"/>
      <w:outlineLvl w:val="2"/>
    </w:pPr>
    <w:rPr>
      <w:sz w:val="24"/>
    </w:rPr>
  </w:style>
  <w:style w:type="paragraph" w:styleId="berschrift4">
    <w:name w:val="heading 4"/>
    <w:next w:val="VBody"/>
    <w:qFormat/>
    <w:rsid w:val="00C31F2E"/>
    <w:pPr>
      <w:keepNext/>
      <w:widowControl w:val="0"/>
      <w:numPr>
        <w:ilvl w:val="3"/>
        <w:numId w:val="3"/>
      </w:numPr>
      <w:suppressAutoHyphens/>
      <w:spacing w:before="240" w:after="120"/>
      <w:outlineLvl w:val="3"/>
    </w:pPr>
    <w:rPr>
      <w:rFonts w:ascii="ITC Officina Sans Bold" w:eastAsia="ヒラギノ角ゴ Pro W3" w:hAnsi="ITC Officina Sans Bold"/>
      <w:color w:val="000000"/>
      <w:sz w:val="24"/>
    </w:rPr>
  </w:style>
  <w:style w:type="paragraph" w:styleId="berschrift5">
    <w:name w:val="heading 5"/>
    <w:next w:val="VBody"/>
    <w:qFormat/>
    <w:rsid w:val="00C31F2E"/>
    <w:pPr>
      <w:keepNext/>
      <w:widowControl w:val="0"/>
      <w:numPr>
        <w:ilvl w:val="4"/>
        <w:numId w:val="3"/>
      </w:numPr>
      <w:suppressAutoHyphens/>
      <w:spacing w:before="240" w:after="120"/>
      <w:outlineLvl w:val="4"/>
    </w:pPr>
    <w:rPr>
      <w:rFonts w:ascii="ITC Officina Sans Bold" w:eastAsia="ヒラギノ角ゴ Pro W3" w:hAnsi="ITC Officina Sans Bold"/>
      <w:color w:val="000000"/>
      <w:sz w:val="24"/>
    </w:rPr>
  </w:style>
  <w:style w:type="paragraph" w:styleId="berschrift6">
    <w:name w:val="heading 6"/>
    <w:next w:val="VBody"/>
    <w:qFormat/>
    <w:rsid w:val="00C31F2E"/>
    <w:pPr>
      <w:keepNext/>
      <w:widowControl w:val="0"/>
      <w:numPr>
        <w:ilvl w:val="5"/>
        <w:numId w:val="3"/>
      </w:numPr>
      <w:suppressAutoHyphens/>
      <w:spacing w:before="240" w:after="120"/>
      <w:outlineLvl w:val="5"/>
    </w:pPr>
    <w:rPr>
      <w:rFonts w:ascii="ITC Officina Sans Bold" w:eastAsia="ヒラギノ角ゴ Pro W3" w:hAnsi="ITC Officina Sans Bold"/>
      <w:color w:val="000000"/>
      <w:sz w:val="24"/>
    </w:rPr>
  </w:style>
  <w:style w:type="paragraph" w:styleId="berschrift7">
    <w:name w:val="heading 7"/>
    <w:next w:val="VBody"/>
    <w:qFormat/>
    <w:rsid w:val="00C31F2E"/>
    <w:pPr>
      <w:keepNext/>
      <w:widowControl w:val="0"/>
      <w:numPr>
        <w:ilvl w:val="6"/>
        <w:numId w:val="3"/>
      </w:numPr>
      <w:suppressAutoHyphens/>
      <w:spacing w:before="240" w:after="120"/>
      <w:outlineLvl w:val="6"/>
    </w:pPr>
    <w:rPr>
      <w:rFonts w:ascii="ITC Officina Sans Bold" w:eastAsia="ヒラギノ角ゴ Pro W3" w:hAnsi="ITC Officina Sans Bold"/>
      <w:color w:val="000000"/>
      <w:sz w:val="24"/>
    </w:rPr>
  </w:style>
  <w:style w:type="paragraph" w:styleId="berschrift8">
    <w:name w:val="heading 8"/>
    <w:next w:val="VBody"/>
    <w:qFormat/>
    <w:rsid w:val="00C31F2E"/>
    <w:pPr>
      <w:keepNext/>
      <w:widowControl w:val="0"/>
      <w:numPr>
        <w:ilvl w:val="7"/>
        <w:numId w:val="3"/>
      </w:numPr>
      <w:suppressAutoHyphens/>
      <w:spacing w:before="240" w:after="120"/>
      <w:outlineLvl w:val="7"/>
    </w:pPr>
    <w:rPr>
      <w:rFonts w:ascii="ITC Officina Sans Bold" w:eastAsia="ヒラギノ角ゴ Pro W3" w:hAnsi="ITC Officina Sans Bold"/>
      <w:color w:val="000000"/>
      <w:sz w:val="24"/>
    </w:rPr>
  </w:style>
  <w:style w:type="paragraph" w:styleId="berschrift9">
    <w:name w:val="heading 9"/>
    <w:next w:val="VBody"/>
    <w:qFormat/>
    <w:rsid w:val="00C31F2E"/>
    <w:pPr>
      <w:keepNext/>
      <w:widowControl w:val="0"/>
      <w:numPr>
        <w:ilvl w:val="8"/>
        <w:numId w:val="3"/>
      </w:numPr>
      <w:suppressAutoHyphens/>
      <w:spacing w:before="240" w:after="120"/>
      <w:outlineLvl w:val="8"/>
    </w:pPr>
    <w:rPr>
      <w:rFonts w:ascii="ITC Officina Sans Bold" w:eastAsia="ヒラギノ角ゴ Pro W3" w:hAnsi="ITC Officina Sans Bold"/>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VBaseHeaderFooter"/>
    <w:rsid w:val="00730742"/>
    <w:pPr>
      <w:pBdr>
        <w:bottom w:val="single" w:sz="4" w:space="1" w:color="auto"/>
      </w:pBdr>
      <w:tabs>
        <w:tab w:val="center" w:pos="4535"/>
        <w:tab w:val="right" w:pos="9071"/>
      </w:tabs>
    </w:pPr>
  </w:style>
  <w:style w:type="character" w:customStyle="1" w:styleId="berschrift3Zchn">
    <w:name w:val="Überschrift 3 Zchn"/>
    <w:basedOn w:val="Absatz-Standardschriftart"/>
    <w:link w:val="berschrift3"/>
    <w:rsid w:val="00C31F2E"/>
    <w:rPr>
      <w:rFonts w:ascii="Calibri" w:eastAsia="ヒラギノ角ゴ Pro W3" w:hAnsi="Calibri"/>
      <w:b/>
      <w:color w:val="000000"/>
      <w:sz w:val="24"/>
    </w:rPr>
  </w:style>
  <w:style w:type="paragraph" w:styleId="Fuzeile">
    <w:name w:val="footer"/>
    <w:basedOn w:val="VBaseHeaderFooter"/>
    <w:rsid w:val="00F26B6D"/>
    <w:pPr>
      <w:pBdr>
        <w:top w:val="single" w:sz="4" w:space="1" w:color="auto"/>
      </w:pBdr>
      <w:tabs>
        <w:tab w:val="center" w:pos="4536"/>
        <w:tab w:val="right" w:pos="9072"/>
      </w:tabs>
    </w:pPr>
  </w:style>
  <w:style w:type="paragraph" w:customStyle="1" w:styleId="FreeForm">
    <w:name w:val="Free Form"/>
    <w:rsid w:val="004A6016"/>
    <w:rPr>
      <w:rFonts w:ascii="ITC Officina Sans Book" w:eastAsia="ヒラギノ角ゴ Pro W3" w:hAnsi="ITC Officina Sans Book"/>
      <w:color w:val="000000"/>
      <w:sz w:val="24"/>
    </w:rPr>
  </w:style>
  <w:style w:type="paragraph" w:customStyle="1" w:styleId="VTitleLineTop">
    <w:name w:val="V Title Line Top"/>
    <w:basedOn w:val="VBaseTitle"/>
    <w:next w:val="Standard"/>
    <w:rsid w:val="00F26B6D"/>
    <w:pPr>
      <w:pBdr>
        <w:top w:val="single" w:sz="4" w:space="1" w:color="auto"/>
      </w:pBdr>
      <w:tabs>
        <w:tab w:val="right" w:pos="9071"/>
      </w:tabs>
    </w:pPr>
    <w:rPr>
      <w:sz w:val="6"/>
    </w:rPr>
  </w:style>
  <w:style w:type="character" w:customStyle="1" w:styleId="berschrift2Zchn">
    <w:name w:val="Überschrift 2 Zchn"/>
    <w:basedOn w:val="Absatz-Standardschriftart"/>
    <w:link w:val="berschrift2"/>
    <w:rsid w:val="00C31F2E"/>
    <w:rPr>
      <w:rFonts w:ascii="Calibri" w:eastAsia="ヒラギノ角ゴ Pro W3" w:hAnsi="Calibri"/>
      <w:b/>
      <w:color w:val="000000"/>
      <w:sz w:val="28"/>
    </w:rPr>
  </w:style>
  <w:style w:type="paragraph" w:styleId="Untertitel">
    <w:name w:val="Subtitle"/>
    <w:basedOn w:val="VBaseTitle"/>
    <w:next w:val="VBody"/>
    <w:qFormat/>
    <w:rsid w:val="00473FAA"/>
    <w:pPr>
      <w:spacing w:after="240"/>
    </w:pPr>
    <w:rPr>
      <w:sz w:val="28"/>
    </w:rPr>
  </w:style>
  <w:style w:type="paragraph" w:customStyle="1" w:styleId="VBody">
    <w:name w:val="V Body"/>
    <w:basedOn w:val="VBase"/>
    <w:qFormat/>
    <w:rsid w:val="00184340"/>
    <w:pPr>
      <w:widowControl/>
      <w:tabs>
        <w:tab w:val="left" w:pos="3005"/>
        <w:tab w:val="left" w:pos="6009"/>
        <w:tab w:val="left" w:pos="9014"/>
      </w:tabs>
      <w:spacing w:before="120" w:after="120"/>
    </w:pPr>
    <w:rPr>
      <w:sz w:val="24"/>
    </w:rPr>
  </w:style>
  <w:style w:type="paragraph" w:customStyle="1" w:styleId="VTitleFirst">
    <w:name w:val="V Title First"/>
    <w:basedOn w:val="VBaseTitle"/>
    <w:next w:val="Standard"/>
    <w:rsid w:val="00EE59F8"/>
    <w:pPr>
      <w:tabs>
        <w:tab w:val="right" w:pos="9072"/>
      </w:tabs>
    </w:pPr>
    <w:rPr>
      <w:sz w:val="28"/>
    </w:rPr>
  </w:style>
  <w:style w:type="paragraph" w:customStyle="1" w:styleId="VTitleProperty">
    <w:name w:val="V Title Property"/>
    <w:basedOn w:val="VBaseTitle"/>
    <w:rsid w:val="00EA4602"/>
    <w:pPr>
      <w:spacing w:after="20"/>
      <w:ind w:left="2381" w:hanging="2381"/>
    </w:pPr>
    <w:rPr>
      <w:b w:val="0"/>
      <w:sz w:val="24"/>
    </w:rPr>
  </w:style>
  <w:style w:type="paragraph" w:styleId="Inhaltsverzeichnisberschrift">
    <w:name w:val="TOC Heading"/>
    <w:basedOn w:val="VBaseHeading"/>
    <w:next w:val="VBody"/>
    <w:rsid w:val="00184340"/>
    <w:pPr>
      <w:spacing w:before="360" w:after="180"/>
    </w:pPr>
    <w:rPr>
      <w:sz w:val="36"/>
    </w:rPr>
  </w:style>
  <w:style w:type="paragraph" w:styleId="Verzeichnis1">
    <w:name w:val="toc 1"/>
    <w:basedOn w:val="VBaseTOC"/>
    <w:uiPriority w:val="39"/>
    <w:rsid w:val="00492DAD"/>
    <w:pPr>
      <w:spacing w:before="40"/>
      <w:ind w:left="284" w:hanging="284"/>
      <w:outlineLvl w:val="0"/>
    </w:pPr>
  </w:style>
  <w:style w:type="paragraph" w:styleId="Verzeichnis2">
    <w:name w:val="toc 2"/>
    <w:basedOn w:val="VBaseTOC"/>
    <w:uiPriority w:val="39"/>
    <w:rsid w:val="00492DAD"/>
    <w:pPr>
      <w:spacing w:before="20"/>
      <w:ind w:left="794" w:hanging="397"/>
      <w:outlineLvl w:val="0"/>
    </w:pPr>
    <w:rPr>
      <w:b w:val="0"/>
    </w:rPr>
  </w:style>
  <w:style w:type="paragraph" w:styleId="Verzeichnis5">
    <w:name w:val="toc 5"/>
    <w:basedOn w:val="Standard"/>
    <w:next w:val="Standard"/>
    <w:autoRedefine/>
    <w:rsid w:val="001D30BD"/>
    <w:pPr>
      <w:ind w:left="960"/>
    </w:pPr>
  </w:style>
  <w:style w:type="paragraph" w:styleId="Verzeichnis3">
    <w:name w:val="toc 3"/>
    <w:basedOn w:val="VBaseTOC"/>
    <w:uiPriority w:val="39"/>
    <w:rsid w:val="00492DAD"/>
    <w:pPr>
      <w:ind w:left="1417" w:hanging="510"/>
      <w:outlineLvl w:val="0"/>
    </w:pPr>
    <w:rPr>
      <w:b w:val="0"/>
    </w:rPr>
  </w:style>
  <w:style w:type="paragraph" w:styleId="Verzeichnis4">
    <w:name w:val="toc 4"/>
    <w:basedOn w:val="VBaseTOC"/>
    <w:uiPriority w:val="39"/>
    <w:rsid w:val="001D30BD"/>
    <w:pPr>
      <w:outlineLvl w:val="1"/>
    </w:pPr>
  </w:style>
  <w:style w:type="paragraph" w:customStyle="1" w:styleId="VBaseTOC">
    <w:name w:val="V Base TOC"/>
    <w:basedOn w:val="VBase"/>
    <w:qFormat/>
    <w:rsid w:val="008A7657"/>
    <w:pPr>
      <w:tabs>
        <w:tab w:val="right" w:leader="dot" w:pos="9072"/>
      </w:tabs>
      <w:suppressAutoHyphens/>
    </w:pPr>
    <w:rPr>
      <w:b/>
      <w:noProof/>
      <w:sz w:val="24"/>
    </w:rPr>
  </w:style>
  <w:style w:type="paragraph" w:customStyle="1" w:styleId="VListBullet">
    <w:name w:val="V List Bullet"/>
    <w:basedOn w:val="VBody"/>
    <w:rsid w:val="00C31F2E"/>
    <w:pPr>
      <w:numPr>
        <w:numId w:val="1"/>
      </w:numPr>
      <w:tabs>
        <w:tab w:val="clear" w:pos="3005"/>
        <w:tab w:val="clear" w:pos="6009"/>
        <w:tab w:val="clear" w:pos="9014"/>
      </w:tabs>
    </w:pPr>
  </w:style>
  <w:style w:type="paragraph" w:styleId="Verzeichnis6">
    <w:name w:val="toc 6"/>
    <w:basedOn w:val="Standard"/>
    <w:next w:val="Standard"/>
    <w:autoRedefine/>
    <w:rsid w:val="001D30BD"/>
    <w:pPr>
      <w:ind w:left="1200"/>
    </w:pPr>
  </w:style>
  <w:style w:type="paragraph" w:customStyle="1" w:styleId="VFigureCaption">
    <w:name w:val="V Figure Caption"/>
    <w:basedOn w:val="VBody"/>
    <w:next w:val="VBody"/>
    <w:rsid w:val="00FD72B6"/>
    <w:pPr>
      <w:keepNext/>
      <w:numPr>
        <w:numId w:val="4"/>
      </w:numPr>
      <w:tabs>
        <w:tab w:val="clear" w:pos="3005"/>
        <w:tab w:val="clear" w:pos="6009"/>
        <w:tab w:val="clear" w:pos="9014"/>
        <w:tab w:val="left" w:pos="907"/>
      </w:tabs>
      <w:spacing w:after="240"/>
      <w:jc w:val="center"/>
    </w:pPr>
    <w:rPr>
      <w:sz w:val="22"/>
      <w:szCs w:val="22"/>
    </w:rPr>
  </w:style>
  <w:style w:type="character" w:styleId="Hervorhebung">
    <w:name w:val="Emphasis"/>
    <w:basedOn w:val="Absatz-Standardschriftart"/>
    <w:qFormat/>
    <w:rsid w:val="00D650AA"/>
    <w:rPr>
      <w:i/>
      <w:iCs/>
    </w:rPr>
  </w:style>
  <w:style w:type="paragraph" w:customStyle="1" w:styleId="VListNumbered">
    <w:name w:val="V List Numbered"/>
    <w:basedOn w:val="VBody"/>
    <w:qFormat/>
    <w:rsid w:val="00C31F2E"/>
    <w:pPr>
      <w:numPr>
        <w:numId w:val="2"/>
      </w:numPr>
      <w:tabs>
        <w:tab w:val="clear" w:pos="680"/>
        <w:tab w:val="clear" w:pos="3005"/>
        <w:tab w:val="clear" w:pos="6009"/>
        <w:tab w:val="clear" w:pos="9014"/>
      </w:tabs>
    </w:pPr>
  </w:style>
  <w:style w:type="paragraph" w:customStyle="1" w:styleId="VFigure">
    <w:name w:val="V Figure"/>
    <w:basedOn w:val="VBody"/>
    <w:qFormat/>
    <w:rsid w:val="004C2D29"/>
    <w:pPr>
      <w:keepNext/>
      <w:spacing w:before="180" w:after="60"/>
      <w:jc w:val="center"/>
    </w:pPr>
  </w:style>
  <w:style w:type="paragraph" w:customStyle="1" w:styleId="VBase">
    <w:name w:val="V Base"/>
    <w:qFormat/>
    <w:rsid w:val="00184340"/>
    <w:pPr>
      <w:widowControl w:val="0"/>
    </w:pPr>
    <w:rPr>
      <w:rFonts w:ascii="Calibri" w:eastAsia="ヒラギノ角ゴ Pro W3" w:hAnsi="Calibri"/>
      <w:color w:val="000000"/>
      <w:sz w:val="22"/>
    </w:rPr>
  </w:style>
  <w:style w:type="paragraph" w:customStyle="1" w:styleId="VBaseHeading">
    <w:name w:val="V Base Heading"/>
    <w:basedOn w:val="VBase"/>
    <w:next w:val="VBody"/>
    <w:qFormat/>
    <w:rsid w:val="00416D8A"/>
    <w:pPr>
      <w:keepNext/>
      <w:suppressAutoHyphens/>
    </w:pPr>
    <w:rPr>
      <w:b/>
    </w:rPr>
  </w:style>
  <w:style w:type="paragraph" w:styleId="Verzeichnis7">
    <w:name w:val="toc 7"/>
    <w:basedOn w:val="Standard"/>
    <w:next w:val="Standard"/>
    <w:autoRedefine/>
    <w:rsid w:val="001D30BD"/>
    <w:pPr>
      <w:ind w:left="1440"/>
    </w:pPr>
  </w:style>
  <w:style w:type="paragraph" w:styleId="Verzeichnis8">
    <w:name w:val="toc 8"/>
    <w:basedOn w:val="Standard"/>
    <w:next w:val="Standard"/>
    <w:autoRedefine/>
    <w:rsid w:val="001D30BD"/>
    <w:pPr>
      <w:ind w:left="1680"/>
    </w:pPr>
  </w:style>
  <w:style w:type="paragraph" w:styleId="Verzeichnis9">
    <w:name w:val="toc 9"/>
    <w:basedOn w:val="Standard"/>
    <w:next w:val="Standard"/>
    <w:autoRedefine/>
    <w:rsid w:val="001D30BD"/>
    <w:pPr>
      <w:ind w:left="1920"/>
    </w:pPr>
  </w:style>
  <w:style w:type="paragraph" w:customStyle="1" w:styleId="VBaseHeaderFooter">
    <w:name w:val="V Base Header &amp; Footer"/>
    <w:basedOn w:val="VBase"/>
    <w:qFormat/>
    <w:rsid w:val="00730742"/>
    <w:pPr>
      <w:suppressAutoHyphens/>
    </w:pPr>
    <w:rPr>
      <w:i/>
    </w:rPr>
  </w:style>
  <w:style w:type="paragraph" w:customStyle="1" w:styleId="VBaseTitle">
    <w:name w:val="V Base Title"/>
    <w:basedOn w:val="VBase"/>
    <w:qFormat/>
    <w:rsid w:val="001D30BD"/>
    <w:rPr>
      <w:b/>
    </w:rPr>
  </w:style>
  <w:style w:type="paragraph" w:customStyle="1" w:styleId="VTitle">
    <w:name w:val="V Title"/>
    <w:basedOn w:val="VBaseTitle"/>
    <w:qFormat/>
    <w:rsid w:val="001D30BD"/>
    <w:rPr>
      <w:sz w:val="48"/>
    </w:rPr>
  </w:style>
  <w:style w:type="paragraph" w:customStyle="1" w:styleId="VTitleLineBottom">
    <w:name w:val="V Title Line Bottom"/>
    <w:basedOn w:val="VBaseTitle"/>
    <w:qFormat/>
    <w:rsid w:val="00F26B6D"/>
    <w:pPr>
      <w:pBdr>
        <w:bottom w:val="single" w:sz="4" w:space="1" w:color="auto"/>
      </w:pBdr>
      <w:tabs>
        <w:tab w:val="right" w:pos="9072"/>
      </w:tabs>
    </w:pPr>
    <w:rPr>
      <w:sz w:val="6"/>
    </w:rPr>
  </w:style>
  <w:style w:type="paragraph" w:customStyle="1" w:styleId="VTitleSub">
    <w:name w:val="V Title Sub"/>
    <w:basedOn w:val="VBaseTitle"/>
    <w:qFormat/>
    <w:rsid w:val="00EA7777"/>
    <w:pPr>
      <w:spacing w:after="240"/>
    </w:pPr>
    <w:rPr>
      <w:sz w:val="28"/>
    </w:rPr>
  </w:style>
  <w:style w:type="paragraph" w:customStyle="1" w:styleId="VListTitle">
    <w:name w:val="V List Title"/>
    <w:basedOn w:val="VBody"/>
    <w:next w:val="VListText"/>
    <w:qFormat/>
    <w:rsid w:val="004C2D29"/>
    <w:pPr>
      <w:keepNext/>
      <w:spacing w:after="60"/>
      <w:ind w:left="340"/>
    </w:pPr>
    <w:rPr>
      <w:b/>
    </w:rPr>
  </w:style>
  <w:style w:type="paragraph" w:customStyle="1" w:styleId="VListText">
    <w:name w:val="V List Text"/>
    <w:basedOn w:val="VBody"/>
    <w:next w:val="VListTitle"/>
    <w:qFormat/>
    <w:rsid w:val="008A5358"/>
    <w:pPr>
      <w:spacing w:before="60"/>
      <w:ind w:left="680"/>
    </w:pPr>
  </w:style>
  <w:style w:type="paragraph" w:customStyle="1" w:styleId="VBodyQuote">
    <w:name w:val="V Body Quote"/>
    <w:basedOn w:val="VBody"/>
    <w:qFormat/>
    <w:rsid w:val="003964CB"/>
    <w:pPr>
      <w:ind w:left="340"/>
    </w:pPr>
    <w:rPr>
      <w:i/>
    </w:rPr>
  </w:style>
  <w:style w:type="paragraph" w:customStyle="1" w:styleId="VReference">
    <w:name w:val="V Reference"/>
    <w:basedOn w:val="VBody"/>
    <w:qFormat/>
    <w:rsid w:val="00B143AB"/>
    <w:pPr>
      <w:ind w:left="907" w:hanging="907"/>
    </w:pPr>
  </w:style>
  <w:style w:type="paragraph" w:styleId="Sprechblasentext">
    <w:name w:val="Balloon Text"/>
    <w:basedOn w:val="Standard"/>
    <w:link w:val="SprechblasentextZchn"/>
    <w:rsid w:val="00C2255E"/>
    <w:rPr>
      <w:rFonts w:ascii="Tahoma" w:hAnsi="Tahoma" w:cs="Tahoma"/>
      <w:sz w:val="16"/>
      <w:szCs w:val="16"/>
    </w:rPr>
  </w:style>
  <w:style w:type="character" w:customStyle="1" w:styleId="SprechblasentextZchn">
    <w:name w:val="Sprechblasentext Zchn"/>
    <w:basedOn w:val="Absatz-Standardschriftart"/>
    <w:link w:val="Sprechblasentext"/>
    <w:rsid w:val="00C2255E"/>
    <w:rPr>
      <w:rFonts w:ascii="Tahoma" w:hAnsi="Tahoma" w:cs="Tahoma"/>
      <w:sz w:val="16"/>
      <w:szCs w:val="16"/>
    </w:rPr>
  </w:style>
  <w:style w:type="table" w:styleId="Tabellengitternetz">
    <w:name w:val="Table Grid"/>
    <w:basedOn w:val="NormaleTabelle"/>
    <w:rsid w:val="007B1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FC31B5"/>
    <w:rPr>
      <w:b/>
      <w:bCs/>
    </w:rPr>
  </w:style>
  <w:style w:type="character" w:customStyle="1" w:styleId="apple-converted-space">
    <w:name w:val="apple-converted-space"/>
    <w:basedOn w:val="Absatz-Standardschriftart"/>
    <w:rsid w:val="00C17D86"/>
  </w:style>
  <w:style w:type="paragraph" w:styleId="Listenabsatz">
    <w:name w:val="List Paragraph"/>
    <w:basedOn w:val="Standard"/>
    <w:rsid w:val="008B5D6A"/>
    <w:pPr>
      <w:ind w:left="720"/>
      <w:contextualSpacing/>
    </w:pPr>
  </w:style>
  <w:style w:type="character" w:styleId="Platzhaltertext">
    <w:name w:val="Placeholder Text"/>
    <w:basedOn w:val="Absatz-Standardschriftart"/>
    <w:rsid w:val="006038C6"/>
    <w:rPr>
      <w:color w:val="808080"/>
    </w:rPr>
  </w:style>
  <w:style w:type="character" w:customStyle="1" w:styleId="berschrift1Zchn">
    <w:name w:val="Überschrift 1 Zchn"/>
    <w:basedOn w:val="Absatz-Standardschriftart"/>
    <w:link w:val="berschrift1"/>
    <w:uiPriority w:val="9"/>
    <w:rsid w:val="00DC10B7"/>
    <w:rPr>
      <w:rFonts w:ascii="Calibri" w:eastAsia="ヒラギノ角ゴ Pro W3" w:hAnsi="Calibri"/>
      <w:b/>
      <w:color w:val="000000"/>
      <w:sz w:val="36"/>
    </w:rPr>
  </w:style>
  <w:style w:type="paragraph" w:styleId="Literaturverzeichnis">
    <w:name w:val="Bibliography"/>
    <w:basedOn w:val="Standard"/>
    <w:next w:val="Standard"/>
    <w:uiPriority w:val="37"/>
    <w:unhideWhenUsed/>
    <w:rsid w:val="00DC10B7"/>
  </w:style>
  <w:style w:type="paragraph" w:styleId="Beschriftung">
    <w:name w:val="caption"/>
    <w:basedOn w:val="Standard"/>
    <w:next w:val="Standard"/>
    <w:unhideWhenUsed/>
    <w:qFormat/>
    <w:rsid w:val="00FC1344"/>
    <w:pPr>
      <w:spacing w:after="200"/>
    </w:pPr>
    <w:rPr>
      <w:b/>
      <w:bCs/>
      <w:color w:val="4F81BD" w:themeColor="accent1"/>
      <w:sz w:val="18"/>
      <w:szCs w:val="18"/>
    </w:rPr>
  </w:style>
  <w:style w:type="character" w:styleId="Hyperlink">
    <w:name w:val="Hyperlink"/>
    <w:basedOn w:val="Absatz-Standardschriftart"/>
    <w:rsid w:val="00084F86"/>
    <w:rPr>
      <w:color w:val="0000FF" w:themeColor="hyperlink"/>
      <w:u w:val="single"/>
    </w:rPr>
  </w:style>
  <w:style w:type="character" w:styleId="Kommentarzeichen">
    <w:name w:val="annotation reference"/>
    <w:basedOn w:val="Absatz-Standardschriftart"/>
    <w:rsid w:val="00935972"/>
    <w:rPr>
      <w:sz w:val="16"/>
      <w:szCs w:val="16"/>
    </w:rPr>
  </w:style>
  <w:style w:type="paragraph" w:styleId="Kommentartext">
    <w:name w:val="annotation text"/>
    <w:basedOn w:val="Standard"/>
    <w:link w:val="KommentartextZchn"/>
    <w:rsid w:val="00935972"/>
    <w:rPr>
      <w:sz w:val="20"/>
      <w:szCs w:val="20"/>
    </w:rPr>
  </w:style>
  <w:style w:type="character" w:customStyle="1" w:styleId="KommentartextZchn">
    <w:name w:val="Kommentartext Zchn"/>
    <w:basedOn w:val="Absatz-Standardschriftart"/>
    <w:link w:val="Kommentartext"/>
    <w:rsid w:val="00935972"/>
  </w:style>
  <w:style w:type="paragraph" w:styleId="Kommentarthema">
    <w:name w:val="annotation subject"/>
    <w:basedOn w:val="Kommentartext"/>
    <w:next w:val="Kommentartext"/>
    <w:link w:val="KommentarthemaZchn"/>
    <w:rsid w:val="00935972"/>
    <w:rPr>
      <w:b/>
      <w:bCs/>
    </w:rPr>
  </w:style>
  <w:style w:type="character" w:customStyle="1" w:styleId="KommentarthemaZchn">
    <w:name w:val="Kommentarthema Zchn"/>
    <w:basedOn w:val="KommentartextZchn"/>
    <w:link w:val="Kommentarthema"/>
    <w:rsid w:val="00935972"/>
    <w:rPr>
      <w:b/>
      <w:bCs/>
    </w:rPr>
  </w:style>
  <w:style w:type="paragraph" w:styleId="Titel">
    <w:name w:val="Title"/>
    <w:basedOn w:val="Standard"/>
    <w:next w:val="Standard"/>
    <w:link w:val="TitelZchn"/>
    <w:qFormat/>
    <w:rsid w:val="00630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6304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03294637">
      <w:bodyDiv w:val="1"/>
      <w:marLeft w:val="0"/>
      <w:marRight w:val="0"/>
      <w:marTop w:val="0"/>
      <w:marBottom w:val="0"/>
      <w:divBdr>
        <w:top w:val="none" w:sz="0" w:space="0" w:color="auto"/>
        <w:left w:val="none" w:sz="0" w:space="0" w:color="auto"/>
        <w:bottom w:val="none" w:sz="0" w:space="0" w:color="auto"/>
        <w:right w:val="none" w:sz="0" w:space="0" w:color="auto"/>
      </w:divBdr>
    </w:div>
    <w:div w:id="1582518797">
      <w:bodyDiv w:val="1"/>
      <w:marLeft w:val="0"/>
      <w:marRight w:val="0"/>
      <w:marTop w:val="0"/>
      <w:marBottom w:val="0"/>
      <w:divBdr>
        <w:top w:val="none" w:sz="0" w:space="0" w:color="auto"/>
        <w:left w:val="none" w:sz="0" w:space="0" w:color="auto"/>
        <w:bottom w:val="none" w:sz="0" w:space="0" w:color="auto"/>
        <w:right w:val="none" w:sz="0" w:space="0" w:color="auto"/>
      </w:divBdr>
      <w:divsChild>
        <w:div w:id="1985618849">
          <w:marLeft w:val="0"/>
          <w:marRight w:val="0"/>
          <w:marTop w:val="0"/>
          <w:marBottom w:val="0"/>
          <w:divBdr>
            <w:top w:val="none" w:sz="0" w:space="0" w:color="auto"/>
            <w:left w:val="none" w:sz="0" w:space="0" w:color="auto"/>
            <w:bottom w:val="none" w:sz="0" w:space="0" w:color="auto"/>
            <w:right w:val="none" w:sz="0" w:space="0" w:color="auto"/>
          </w:divBdr>
        </w:div>
      </w:divsChild>
    </w:div>
    <w:div w:id="1914850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gldev.atspace.co.uk/www/tutorial40/tutorial40.html"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JournalArticle</b:SourceType>
    <b:Guid>{12C0EFAD-6172-4561-9977-E822A7051E6A}</b:Guid>
    <b:LCID>0</b:LCID>
    <b:Author>
      <b:Author>
        <b:NameList>
          <b:Person>
            <b:Last>Crow</b:Last>
            <b:First>Franklin</b:First>
          </b:Person>
        </b:NameList>
      </b:Author>
    </b:Author>
    <b:Title>Shadow Algorithms for Computer Graphics</b:Title>
    <b:Year>1977</b:Year>
    <b:JournalName>SIGGRAPH Comput. Graph.</b:JournalName>
    <b:Pages>242--248</b:Pages>
    <b:RefOrder>1</b:RefOrder>
  </b:Source>
  <b:Source>
    <b:Tag>2</b:Tag>
    <b:SourceType>JournalArticle</b:SourceType>
    <b:Guid>{2058ECEB-0C98-46B0-9EC8-0333294D07DC}</b:Guid>
    <b:LCID>0</b:LCID>
    <b:Author>
      <b:Author>
        <b:NameList>
          <b:Person>
            <b:Last>Heidmann</b:Last>
            <b:First>Tim</b:First>
          </b:Person>
        </b:NameList>
      </b:Author>
    </b:Author>
    <b:Title>Real shadows real time</b:Title>
    <b:JournalName>Iris Universe 18, Number 18</b:JournalName>
    <b:Year>1991</b:Year>
    <b:Pages>28-31</b:Pages>
    <b:RefOrder>2</b:RefOrder>
  </b:Source>
  <b:Source>
    <b:Tag>Aar16</b:Tag>
    <b:SourceType>InternetSite</b:SourceType>
    <b:Guid>{7D8020B1-6AB9-42E9-AEAA-16CAAB08D527}</b:Guid>
    <b:LCID>0</b:LCID>
    <b:Title>Aardvark - VRVis</b:Title>
    <b:YearAccessed>2016</b:YearAccessed>
    <b:MonthAccessed>June</b:MonthAccessed>
    <b:DayAccessed>29</b:DayAccessed>
    <b:URL>http://www.vrvis.at/research/projects/aardvark/</b:URL>
    <b:RefOrder>3</b:RefOrder>
  </b:Source>
</b:Sources>
</file>

<file path=customXml/itemProps1.xml><?xml version="1.0" encoding="utf-8"?>
<ds:datastoreItem xmlns:ds="http://schemas.openxmlformats.org/officeDocument/2006/customXml" ds:itemID="{48D849B8-A2F3-46D3-A1CF-EA09F81F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2132</Words>
  <Characters>13434</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VRVis Research Center</Company>
  <LinksUpToDate>false</LinksUpToDate>
  <CharactersWithSpaces>15535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Tobler</dc:creator>
  <cp:lastModifiedBy>b_rainer@gmx.net</cp:lastModifiedBy>
  <cp:revision>183</cp:revision>
  <cp:lastPrinted>2013-01-29T01:59:00Z</cp:lastPrinted>
  <dcterms:created xsi:type="dcterms:W3CDTF">2016-06-29T10:47:00Z</dcterms:created>
  <dcterms:modified xsi:type="dcterms:W3CDTF">2016-08-03T17:11:00Z</dcterms:modified>
</cp:coreProperties>
</file>